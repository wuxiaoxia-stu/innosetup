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93F" w:rsidRPr="00DD31E8" w:rsidRDefault="0073193F" w:rsidP="00397056">
      <w:pPr>
        <w:pStyle w:val="a5"/>
        <w:spacing w:before="624"/>
        <w:rPr>
          <w:rFonts w:ascii="Times New Roman" w:hAnsi="Times New Roman"/>
        </w:rPr>
      </w:pPr>
      <w:r w:rsidRPr="00DD31E8">
        <w:rPr>
          <w:rFonts w:ascii="Times New Roman" w:hAnsi="Times New Roman" w:hint="eastAsia"/>
        </w:rPr>
        <w:t>文件控制信息</w:t>
      </w:r>
    </w:p>
    <w:tbl>
      <w:tblPr>
        <w:tblW w:w="8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9"/>
        <w:gridCol w:w="3060"/>
        <w:gridCol w:w="1294"/>
        <w:gridCol w:w="1139"/>
        <w:gridCol w:w="1987"/>
      </w:tblGrid>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文件</w:t>
            </w:r>
            <w:r w:rsidRPr="00DD31E8">
              <w:rPr>
                <w:rFonts w:ascii="Times New Roman" w:hAnsi="Times New Roman"/>
              </w:rPr>
              <w:t>名：</w:t>
            </w:r>
          </w:p>
        </w:tc>
        <w:tc>
          <w:tcPr>
            <w:tcW w:w="4354" w:type="dxa"/>
            <w:gridSpan w:val="2"/>
          </w:tcPr>
          <w:p w:rsidR="0073193F" w:rsidRPr="00DD31E8" w:rsidRDefault="00EF761E" w:rsidP="00924C7B">
            <w:pPr>
              <w:rPr>
                <w:rFonts w:ascii="Times New Roman" w:hAnsi="Times New Roman"/>
              </w:rPr>
            </w:pPr>
            <w:r w:rsidRPr="00DD31E8">
              <w:rPr>
                <w:rFonts w:ascii="Times New Roman" w:hAnsi="Times New Roman" w:hint="eastAsia"/>
              </w:rPr>
              <w:t>软件安装配置清单</w:t>
            </w:r>
          </w:p>
        </w:tc>
        <w:tc>
          <w:tcPr>
            <w:tcW w:w="1139" w:type="dxa"/>
          </w:tcPr>
          <w:p w:rsidR="0073193F" w:rsidRPr="00DD31E8" w:rsidRDefault="0073193F" w:rsidP="008B58EE">
            <w:pPr>
              <w:rPr>
                <w:rFonts w:ascii="Times New Roman" w:hAnsi="Times New Roman"/>
              </w:rPr>
            </w:pPr>
            <w:r w:rsidRPr="00DD31E8">
              <w:rPr>
                <w:rFonts w:ascii="Times New Roman" w:hAnsi="Times New Roman" w:hint="eastAsia"/>
              </w:rPr>
              <w:t>受控状态</w:t>
            </w:r>
          </w:p>
        </w:tc>
        <w:tc>
          <w:tcPr>
            <w:tcW w:w="1987" w:type="dxa"/>
          </w:tcPr>
          <w:p w:rsidR="0073193F" w:rsidRPr="00DD31E8" w:rsidRDefault="0073193F" w:rsidP="008B58EE">
            <w:pPr>
              <w:rPr>
                <w:rFonts w:ascii="Times New Roman" w:hAnsi="Times New Roman"/>
                <w:kern w:val="0"/>
              </w:rPr>
            </w:pPr>
            <w:r w:rsidRPr="00DD31E8">
              <w:rPr>
                <w:rFonts w:ascii="Times New Roman" w:hAnsi="Times New Roman" w:hint="eastAsia"/>
                <w:kern w:val="0"/>
              </w:rPr>
              <w:t xml:space="preserve">  </w:t>
            </w:r>
            <w:r w:rsidRPr="00DD31E8">
              <w:rPr>
                <w:rFonts w:ascii="Times New Roman" w:hAnsi="Times New Roman" w:hint="eastAsia"/>
                <w:kern w:val="0"/>
              </w:rPr>
              <w:t>√是</w:t>
            </w:r>
            <w:r w:rsidRPr="00DD31E8">
              <w:rPr>
                <w:rFonts w:ascii="Times New Roman" w:hAnsi="Times New Roman" w:hint="eastAsia"/>
                <w:kern w:val="0"/>
              </w:rPr>
              <w:t xml:space="preserve">       </w:t>
            </w:r>
            <w:r w:rsidRPr="00DD31E8">
              <w:rPr>
                <w:rFonts w:ascii="Times New Roman" w:hAnsi="Times New Roman" w:hint="eastAsia"/>
                <w:kern w:val="0"/>
              </w:rPr>
              <w:t>否</w:t>
            </w:r>
          </w:p>
        </w:tc>
      </w:tr>
      <w:tr w:rsidR="0073193F" w:rsidRPr="00DD31E8">
        <w:trPr>
          <w:jc w:val="center"/>
        </w:trPr>
        <w:tc>
          <w:tcPr>
            <w:tcW w:w="1509" w:type="dxa"/>
            <w:vAlign w:val="center"/>
          </w:tcPr>
          <w:p w:rsidR="0073193F" w:rsidRPr="00DD31E8" w:rsidRDefault="0073193F" w:rsidP="008B58EE">
            <w:pPr>
              <w:rPr>
                <w:rFonts w:ascii="Times New Roman" w:hAnsi="Times New Roman"/>
                <w:kern w:val="0"/>
              </w:rPr>
            </w:pPr>
            <w:r w:rsidRPr="00DD31E8">
              <w:rPr>
                <w:rFonts w:ascii="Times New Roman" w:hAnsi="Times New Roman" w:hint="eastAsia"/>
              </w:rPr>
              <w:t>编</w:t>
            </w:r>
            <w:r w:rsidRPr="00DD31E8">
              <w:rPr>
                <w:rFonts w:ascii="Times New Roman" w:hAnsi="Times New Roman"/>
              </w:rPr>
              <w:t xml:space="preserve">    </w:t>
            </w:r>
            <w:r w:rsidRPr="00DD31E8">
              <w:rPr>
                <w:rFonts w:ascii="Times New Roman" w:hAnsi="Times New Roman"/>
              </w:rPr>
              <w:t>号：</w:t>
            </w:r>
          </w:p>
        </w:tc>
        <w:tc>
          <w:tcPr>
            <w:tcW w:w="4354" w:type="dxa"/>
            <w:gridSpan w:val="2"/>
          </w:tcPr>
          <w:p w:rsidR="0073193F" w:rsidRPr="00DD31E8" w:rsidRDefault="0073193F" w:rsidP="008B58EE">
            <w:pPr>
              <w:rPr>
                <w:rFonts w:ascii="Times New Roman" w:hAnsi="Times New Roman"/>
              </w:rPr>
            </w:pPr>
            <w:r w:rsidRPr="00DD31E8">
              <w:rPr>
                <w:rFonts w:ascii="Times New Roman" w:hAnsi="Times New Roman"/>
              </w:rPr>
              <w:t>NETCA-</w:t>
            </w:r>
            <w:r w:rsidR="00CD6C56" w:rsidRPr="00DD31E8">
              <w:rPr>
                <w:rFonts w:ascii="Times New Roman" w:hAnsi="Times New Roman" w:hint="eastAsia"/>
              </w:rPr>
              <w:t>T</w:t>
            </w:r>
            <w:r w:rsidRPr="00DD31E8">
              <w:rPr>
                <w:rFonts w:ascii="Times New Roman" w:hAnsi="Times New Roman"/>
              </w:rPr>
              <w:t>01-PR0</w:t>
            </w:r>
            <w:r w:rsidR="007A4B5B" w:rsidRPr="00DD31E8">
              <w:rPr>
                <w:rFonts w:ascii="Times New Roman" w:hAnsi="Times New Roman" w:hint="eastAsia"/>
              </w:rPr>
              <w:t>3</w:t>
            </w:r>
            <w:r w:rsidR="00EB1892" w:rsidRPr="00DD31E8">
              <w:rPr>
                <w:rFonts w:ascii="Times New Roman" w:hAnsi="Times New Roman" w:hint="eastAsia"/>
              </w:rPr>
              <w:t>-GU07-RE01</w:t>
            </w:r>
          </w:p>
        </w:tc>
        <w:tc>
          <w:tcPr>
            <w:tcW w:w="1139" w:type="dxa"/>
          </w:tcPr>
          <w:p w:rsidR="0073193F" w:rsidRPr="00DD31E8" w:rsidRDefault="0073193F" w:rsidP="008B58EE">
            <w:pPr>
              <w:rPr>
                <w:rFonts w:ascii="Times New Roman" w:hAnsi="Times New Roman"/>
              </w:rPr>
            </w:pPr>
            <w:r w:rsidRPr="00DD31E8">
              <w:rPr>
                <w:rFonts w:ascii="Times New Roman" w:hAnsi="Times New Roman" w:hint="eastAsia"/>
              </w:rPr>
              <w:t>版本号</w:t>
            </w:r>
          </w:p>
        </w:tc>
        <w:tc>
          <w:tcPr>
            <w:tcW w:w="1987" w:type="dxa"/>
          </w:tcPr>
          <w:p w:rsidR="0073193F" w:rsidRPr="00DD31E8" w:rsidRDefault="0073193F" w:rsidP="00F4612C">
            <w:pPr>
              <w:jc w:val="center"/>
              <w:rPr>
                <w:rFonts w:ascii="Times New Roman" w:hAnsi="Times New Roman"/>
              </w:rPr>
            </w:pPr>
            <w:r w:rsidRPr="00DD31E8">
              <w:rPr>
                <w:rFonts w:ascii="Times New Roman" w:hAnsi="Times New Roman" w:hint="eastAsia"/>
              </w:rPr>
              <w:t>V1.0</w:t>
            </w:r>
          </w:p>
        </w:tc>
      </w:tr>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适用范围：</w:t>
            </w:r>
          </w:p>
        </w:tc>
        <w:tc>
          <w:tcPr>
            <w:tcW w:w="7480" w:type="dxa"/>
            <w:gridSpan w:val="4"/>
          </w:tcPr>
          <w:p w:rsidR="0073193F" w:rsidRPr="00DD31E8" w:rsidRDefault="0073193F" w:rsidP="008B58EE">
            <w:pPr>
              <w:rPr>
                <w:rFonts w:ascii="Times New Roman" w:hAnsi="Times New Roman"/>
              </w:rPr>
            </w:pPr>
          </w:p>
          <w:p w:rsidR="0073193F" w:rsidRPr="00DD31E8" w:rsidRDefault="00261944" w:rsidP="008B58EE">
            <w:pPr>
              <w:rPr>
                <w:rFonts w:ascii="Times New Roman" w:hAnsi="Times New Roman"/>
              </w:rPr>
            </w:pPr>
            <w:r w:rsidRPr="00DD31E8">
              <w:rPr>
                <w:rFonts w:ascii="Times New Roman" w:hAnsi="Times New Roman" w:hint="eastAsia"/>
              </w:rPr>
              <w:t>本文件是《技术管理策略》的支持文件，为公司技术研发管理提供指引，适用于本公司。</w:t>
            </w:r>
          </w:p>
          <w:p w:rsidR="0073193F" w:rsidRPr="00DD31E8" w:rsidRDefault="0073193F" w:rsidP="008B58EE">
            <w:pPr>
              <w:rPr>
                <w:rFonts w:ascii="Times New Roman" w:hAnsi="Times New Roman"/>
              </w:rPr>
            </w:pPr>
          </w:p>
        </w:tc>
      </w:tr>
      <w:tr w:rsidR="0073193F" w:rsidRPr="00DD31E8">
        <w:trPr>
          <w:trHeight w:val="808"/>
          <w:jc w:val="center"/>
        </w:trPr>
        <w:tc>
          <w:tcPr>
            <w:tcW w:w="1509" w:type="dxa"/>
            <w:vAlign w:val="center"/>
          </w:tcPr>
          <w:p w:rsidR="0073193F" w:rsidRPr="00DD31E8" w:rsidRDefault="0073193F" w:rsidP="008B58EE">
            <w:pPr>
              <w:rPr>
                <w:rFonts w:ascii="Times New Roman" w:hAnsi="Times New Roman"/>
                <w:kern w:val="0"/>
              </w:rPr>
            </w:pPr>
            <w:r w:rsidRPr="00DD31E8">
              <w:rPr>
                <w:rFonts w:ascii="Times New Roman" w:hAnsi="Times New Roman" w:hint="eastAsia"/>
              </w:rPr>
              <w:t>起</w:t>
            </w:r>
            <w:r w:rsidRPr="00DD31E8">
              <w:rPr>
                <w:rFonts w:ascii="Times New Roman" w:hAnsi="Times New Roman"/>
              </w:rPr>
              <w:t xml:space="preserve"> </w:t>
            </w:r>
            <w:r w:rsidRPr="00DD31E8">
              <w:rPr>
                <w:rFonts w:ascii="Times New Roman" w:hAnsi="Times New Roman"/>
              </w:rPr>
              <w:t>草</w:t>
            </w:r>
            <w:r w:rsidRPr="00DD31E8">
              <w:rPr>
                <w:rFonts w:ascii="Times New Roman" w:hAnsi="Times New Roman"/>
              </w:rPr>
              <w:t xml:space="preserve"> </w:t>
            </w:r>
            <w:r w:rsidRPr="00DD31E8">
              <w:rPr>
                <w:rFonts w:ascii="Times New Roman" w:hAnsi="Times New Roman"/>
              </w:rPr>
              <w:t>人：</w:t>
            </w:r>
          </w:p>
        </w:tc>
        <w:tc>
          <w:tcPr>
            <w:tcW w:w="3060" w:type="dxa"/>
            <w:vAlign w:val="center"/>
          </w:tcPr>
          <w:p w:rsidR="0073193F" w:rsidRPr="00DD31E8" w:rsidRDefault="0073193F" w:rsidP="008B58EE">
            <w:pPr>
              <w:rPr>
                <w:rFonts w:ascii="Times New Roman" w:hAnsi="Times New Roman"/>
              </w:rPr>
            </w:pPr>
          </w:p>
        </w:tc>
        <w:tc>
          <w:tcPr>
            <w:tcW w:w="1294" w:type="dxa"/>
            <w:vAlign w:val="center"/>
          </w:tcPr>
          <w:p w:rsidR="0073193F" w:rsidRPr="00DD31E8" w:rsidRDefault="0073193F" w:rsidP="008B58EE">
            <w:pPr>
              <w:rPr>
                <w:rFonts w:ascii="Times New Roman" w:hAnsi="Times New Roman"/>
              </w:rPr>
            </w:pPr>
            <w:r w:rsidRPr="00DD31E8">
              <w:rPr>
                <w:rFonts w:ascii="Times New Roman" w:hAnsi="Times New Roman" w:hint="eastAsia"/>
              </w:rPr>
              <w:t>批</w:t>
            </w:r>
            <w:r w:rsidRPr="00DD31E8">
              <w:rPr>
                <w:rFonts w:ascii="Times New Roman" w:hAnsi="Times New Roman"/>
              </w:rPr>
              <w:t xml:space="preserve"> </w:t>
            </w:r>
            <w:r w:rsidRPr="00DD31E8">
              <w:rPr>
                <w:rFonts w:ascii="Times New Roman" w:hAnsi="Times New Roman"/>
              </w:rPr>
              <w:t>准</w:t>
            </w:r>
            <w:r w:rsidRPr="00DD31E8">
              <w:rPr>
                <w:rFonts w:ascii="Times New Roman" w:hAnsi="Times New Roman"/>
              </w:rPr>
              <w:t xml:space="preserve"> </w:t>
            </w:r>
            <w:r w:rsidRPr="00DD31E8">
              <w:rPr>
                <w:rFonts w:ascii="Times New Roman" w:hAnsi="Times New Roman"/>
              </w:rPr>
              <w:t>人：</w:t>
            </w:r>
          </w:p>
        </w:tc>
        <w:tc>
          <w:tcPr>
            <w:tcW w:w="3126" w:type="dxa"/>
            <w:gridSpan w:val="2"/>
            <w:vAlign w:val="center"/>
          </w:tcPr>
          <w:p w:rsidR="0073193F" w:rsidRPr="00DD31E8" w:rsidRDefault="00261944" w:rsidP="008B58EE">
            <w:pPr>
              <w:rPr>
                <w:rFonts w:ascii="Times New Roman" w:hAnsi="Times New Roman"/>
              </w:rPr>
            </w:pPr>
            <w:r w:rsidRPr="00DD31E8">
              <w:rPr>
                <w:rFonts w:ascii="Times New Roman" w:hAnsi="Times New Roman" w:hint="eastAsia"/>
              </w:rPr>
              <w:t>黄志平</w:t>
            </w:r>
          </w:p>
        </w:tc>
      </w:tr>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批准日期：</w:t>
            </w:r>
          </w:p>
        </w:tc>
        <w:tc>
          <w:tcPr>
            <w:tcW w:w="7480" w:type="dxa"/>
            <w:gridSpan w:val="4"/>
            <w:vAlign w:val="center"/>
          </w:tcPr>
          <w:p w:rsidR="0073193F" w:rsidRPr="00DD31E8" w:rsidRDefault="0073193F" w:rsidP="008B58EE">
            <w:pPr>
              <w:rPr>
                <w:rFonts w:ascii="Times New Roman" w:hAnsi="Times New Roman"/>
              </w:rPr>
            </w:pPr>
            <w:r w:rsidRPr="00DD31E8">
              <w:rPr>
                <w:rFonts w:ascii="Times New Roman" w:hAnsi="Times New Roman" w:hint="eastAsia"/>
              </w:rPr>
              <w:t>20</w:t>
            </w:r>
            <w:r w:rsidR="00261944" w:rsidRPr="00DD31E8">
              <w:rPr>
                <w:rFonts w:ascii="Times New Roman" w:hAnsi="Times New Roman" w:hint="eastAsia"/>
              </w:rPr>
              <w:t>11</w:t>
            </w:r>
            <w:r w:rsidRPr="00DD31E8">
              <w:rPr>
                <w:rFonts w:ascii="Times New Roman" w:hAnsi="Times New Roman"/>
              </w:rPr>
              <w:t>年月日</w:t>
            </w:r>
          </w:p>
        </w:tc>
      </w:tr>
      <w:tr w:rsidR="0073193F" w:rsidRPr="00DD31E8">
        <w:trPr>
          <w:jc w:val="center"/>
        </w:trPr>
        <w:tc>
          <w:tcPr>
            <w:tcW w:w="1509" w:type="dxa"/>
            <w:vAlign w:val="center"/>
          </w:tcPr>
          <w:p w:rsidR="0073193F" w:rsidRPr="00DD31E8" w:rsidRDefault="0073193F" w:rsidP="008B58EE">
            <w:pPr>
              <w:rPr>
                <w:rFonts w:ascii="Times New Roman" w:hAnsi="Times New Roman"/>
              </w:rPr>
            </w:pPr>
            <w:r w:rsidRPr="00DD31E8">
              <w:rPr>
                <w:rFonts w:ascii="Times New Roman" w:hAnsi="Times New Roman" w:hint="eastAsia"/>
              </w:rPr>
              <w:t>生效日期：</w:t>
            </w:r>
          </w:p>
        </w:tc>
        <w:tc>
          <w:tcPr>
            <w:tcW w:w="7480" w:type="dxa"/>
            <w:gridSpan w:val="4"/>
          </w:tcPr>
          <w:p w:rsidR="0073193F" w:rsidRPr="00DD31E8" w:rsidRDefault="0073193F" w:rsidP="008B58EE">
            <w:pPr>
              <w:rPr>
                <w:rFonts w:ascii="Times New Roman" w:hAnsi="Times New Roman"/>
              </w:rPr>
            </w:pPr>
            <w:r w:rsidRPr="00DD31E8">
              <w:rPr>
                <w:rFonts w:ascii="Times New Roman" w:hAnsi="Times New Roman" w:hint="eastAsia"/>
              </w:rPr>
              <w:t>20</w:t>
            </w:r>
            <w:r w:rsidR="00261944" w:rsidRPr="00DD31E8">
              <w:rPr>
                <w:rFonts w:ascii="Times New Roman" w:hAnsi="Times New Roman" w:hint="eastAsia"/>
              </w:rPr>
              <w:t>11</w:t>
            </w:r>
            <w:r w:rsidRPr="00DD31E8">
              <w:rPr>
                <w:rFonts w:ascii="Times New Roman" w:hAnsi="Times New Roman"/>
              </w:rPr>
              <w:t>年月日</w:t>
            </w:r>
          </w:p>
        </w:tc>
      </w:tr>
    </w:tbl>
    <w:p w:rsidR="0073193F" w:rsidRPr="00DD31E8" w:rsidRDefault="0073193F" w:rsidP="00397056">
      <w:pPr>
        <w:pStyle w:val="a5"/>
        <w:spacing w:before="624"/>
        <w:rPr>
          <w:rFonts w:ascii="Times New Roman" w:hAnsi="Times New Roman"/>
        </w:rPr>
      </w:pPr>
      <w:r w:rsidRPr="00DD31E8">
        <w:rPr>
          <w:rFonts w:ascii="Times New Roman" w:hAnsi="Times New Roman" w:hint="eastAsia"/>
        </w:rPr>
        <w:t>文件版权说明</w:t>
      </w:r>
    </w:p>
    <w:p w:rsidR="00DC40FA" w:rsidRPr="00DD31E8" w:rsidRDefault="00DC40FA" w:rsidP="004A2778">
      <w:pPr>
        <w:rPr>
          <w:rFonts w:ascii="Times New Roman" w:hAnsi="Times New Roman"/>
        </w:rPr>
      </w:pPr>
      <w:r w:rsidRPr="00DD31E8">
        <w:rPr>
          <w:rFonts w:ascii="Times New Roman" w:hAnsi="Times New Roman" w:hint="eastAsia"/>
        </w:rPr>
        <w:t>1</w:t>
      </w:r>
      <w:r w:rsidRPr="00DD31E8">
        <w:rPr>
          <w:rFonts w:ascii="Times New Roman" w:hAnsi="Times New Roman" w:hint="eastAsia"/>
        </w:rPr>
        <w:t>）本文件是广东省电子商务认证有限公司的内部管理文件，其版权归广东省电子商务认证有限公司所有，版权内容包括文件格式及内容。</w:t>
      </w:r>
    </w:p>
    <w:p w:rsidR="00DC40FA" w:rsidRDefault="00DC40FA" w:rsidP="004A2778">
      <w:pPr>
        <w:rPr>
          <w:rFonts w:ascii="Times New Roman" w:hAnsi="Times New Roman"/>
        </w:rPr>
      </w:pPr>
      <w:r w:rsidRPr="00DD31E8">
        <w:rPr>
          <w:rFonts w:ascii="Times New Roman" w:hAnsi="Times New Roman" w:hint="eastAsia"/>
        </w:rPr>
        <w:t>2</w:t>
      </w:r>
      <w:r w:rsidRPr="00DD31E8">
        <w:rPr>
          <w:rFonts w:ascii="Times New Roman" w:hAnsi="Times New Roman" w:hint="eastAsia"/>
        </w:rPr>
        <w:t>）任何人或组织未经广东省电子商务认证有限公司授权，不得对本文件进行复制、传播，更不得用于商业用途。</w:t>
      </w:r>
    </w:p>
    <w:p w:rsidR="00E34A2C" w:rsidRPr="00E34A2C" w:rsidRDefault="00E34A2C" w:rsidP="004A2778">
      <w:pPr>
        <w:rPr>
          <w:rFonts w:ascii="Times New Roman" w:hAnsi="Times New Roman"/>
        </w:rPr>
      </w:pPr>
      <w:r>
        <w:rPr>
          <w:rFonts w:ascii="Times New Roman" w:hAnsi="Times New Roman" w:hint="eastAsia"/>
        </w:rPr>
        <w:t>3)</w:t>
      </w:r>
      <w:r w:rsidR="009D1CF4" w:rsidRPr="009D1CF4">
        <w:rPr>
          <w:rFonts w:ascii="Times New Roman" w:eastAsiaTheme="minorEastAsia" w:hAnsiTheme="minorEastAsia"/>
          <w:szCs w:val="21"/>
        </w:rPr>
        <w:t xml:space="preserve"> </w:t>
      </w:r>
      <w:r w:rsidR="009D1CF4" w:rsidRPr="00DD31E8">
        <w:rPr>
          <w:rFonts w:ascii="Times New Roman" w:eastAsiaTheme="minorEastAsia" w:hAnsiTheme="minorEastAsia"/>
          <w:szCs w:val="21"/>
        </w:rPr>
        <w:t>网证通安全中间件（</w:t>
      </w:r>
      <w:r w:rsidR="009D1CF4" w:rsidRPr="00DD31E8">
        <w:rPr>
          <w:rFonts w:ascii="Times New Roman" w:eastAsiaTheme="minorEastAsia" w:hAnsi="Times New Roman"/>
          <w:szCs w:val="21"/>
        </w:rPr>
        <w:t>NETCA_Crypto</w:t>
      </w:r>
      <w:r w:rsidR="009D1CF4" w:rsidRPr="00DD31E8">
        <w:rPr>
          <w:rFonts w:ascii="Times New Roman" w:eastAsiaTheme="minorEastAsia" w:hAnsiTheme="minorEastAsia"/>
          <w:szCs w:val="21"/>
        </w:rPr>
        <w:t>）</w:t>
      </w:r>
      <w:r w:rsidR="009D1CF4">
        <w:rPr>
          <w:rFonts w:ascii="Times New Roman" w:eastAsiaTheme="minorEastAsia" w:hAnsiTheme="minorEastAsia" w:hint="eastAsia"/>
          <w:szCs w:val="21"/>
        </w:rPr>
        <w:t>版本管理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13"/>
        <w:gridCol w:w="986"/>
        <w:gridCol w:w="970"/>
        <w:gridCol w:w="4624"/>
        <w:gridCol w:w="1943"/>
      </w:tblGrid>
      <w:tr w:rsidR="00A9446F" w:rsidRPr="00D77356" w:rsidTr="00DE0110">
        <w:trPr>
          <w:trHeight w:val="470"/>
        </w:trPr>
        <w:tc>
          <w:tcPr>
            <w:tcW w:w="513" w:type="dxa"/>
            <w:shd w:val="clear" w:color="auto" w:fill="00B050"/>
            <w:vAlign w:val="center"/>
          </w:tcPr>
          <w:p w:rsidR="00A9446F" w:rsidRPr="00D77356" w:rsidRDefault="00A9446F" w:rsidP="003D62DA">
            <w:pPr>
              <w:jc w:val="center"/>
            </w:pPr>
          </w:p>
        </w:tc>
        <w:tc>
          <w:tcPr>
            <w:tcW w:w="986" w:type="dxa"/>
            <w:shd w:val="clear" w:color="auto" w:fill="00B050"/>
            <w:tcMar>
              <w:top w:w="0" w:type="dxa"/>
              <w:left w:w="108" w:type="dxa"/>
              <w:bottom w:w="0" w:type="dxa"/>
              <w:right w:w="108" w:type="dxa"/>
            </w:tcMar>
            <w:vAlign w:val="center"/>
          </w:tcPr>
          <w:p w:rsidR="00A9446F" w:rsidRPr="00D77356" w:rsidRDefault="00A9446F">
            <w:pPr>
              <w:jc w:val="center"/>
            </w:pPr>
          </w:p>
        </w:tc>
        <w:tc>
          <w:tcPr>
            <w:tcW w:w="970" w:type="dxa"/>
            <w:shd w:val="clear" w:color="auto" w:fill="00B050"/>
            <w:vAlign w:val="center"/>
          </w:tcPr>
          <w:p w:rsidR="00A9446F" w:rsidRPr="00D77356" w:rsidRDefault="00A9446F">
            <w:pPr>
              <w:jc w:val="center"/>
            </w:pPr>
          </w:p>
        </w:tc>
        <w:tc>
          <w:tcPr>
            <w:tcW w:w="4624" w:type="dxa"/>
            <w:shd w:val="clear" w:color="auto" w:fill="00B050"/>
            <w:tcMar>
              <w:top w:w="0" w:type="dxa"/>
              <w:left w:w="108" w:type="dxa"/>
              <w:bottom w:w="0" w:type="dxa"/>
              <w:right w:w="108" w:type="dxa"/>
            </w:tcMar>
            <w:vAlign w:val="center"/>
          </w:tcPr>
          <w:p w:rsidR="00A9446F" w:rsidRPr="00D77356" w:rsidRDefault="00A9446F">
            <w:pPr>
              <w:jc w:val="center"/>
            </w:pPr>
          </w:p>
        </w:tc>
        <w:tc>
          <w:tcPr>
            <w:tcW w:w="1943" w:type="dxa"/>
            <w:shd w:val="clear" w:color="auto" w:fill="00B050"/>
            <w:vAlign w:val="center"/>
          </w:tcPr>
          <w:p w:rsidR="00A9446F" w:rsidRPr="00D77356" w:rsidRDefault="00A9446F">
            <w:pPr>
              <w:jc w:val="center"/>
            </w:pPr>
          </w:p>
        </w:tc>
      </w:tr>
      <w:tr w:rsidR="00A9446F" w:rsidRPr="00DD31E8" w:rsidTr="00DE0110">
        <w:trPr>
          <w:trHeight w:val="461"/>
        </w:trPr>
        <w:tc>
          <w:tcPr>
            <w:tcW w:w="513" w:type="dxa"/>
            <w:vAlign w:val="center"/>
          </w:tcPr>
          <w:p w:rsidR="00A9446F" w:rsidRPr="00DD31E8" w:rsidRDefault="00A9446F" w:rsidP="00D77356">
            <w:pPr>
              <w:jc w:val="center"/>
              <w:rPr>
                <w:rFonts w:ascii="Times New Roman" w:hAnsi="Times New Roman"/>
                <w:szCs w:val="21"/>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szCs w:val="21"/>
              </w:rPr>
            </w:pPr>
          </w:p>
        </w:tc>
        <w:tc>
          <w:tcPr>
            <w:tcW w:w="970" w:type="dxa"/>
            <w:vAlign w:val="center"/>
          </w:tcPr>
          <w:p w:rsidR="00A9446F" w:rsidRDefault="00A9446F" w:rsidP="00D77356">
            <w:pPr>
              <w:jc w:val="center"/>
              <w:rPr>
                <w:rFonts w:ascii="Times New Roman" w:hAnsi="Times New Roman"/>
                <w:szCs w:val="21"/>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szCs w:val="21"/>
              </w:rPr>
            </w:pPr>
          </w:p>
        </w:tc>
        <w:tc>
          <w:tcPr>
            <w:tcW w:w="1943" w:type="dxa"/>
          </w:tcPr>
          <w:p w:rsidR="00A9446F" w:rsidRPr="00DD31E8" w:rsidRDefault="00A9446F" w:rsidP="00D77356">
            <w:pPr>
              <w:jc w:val="center"/>
              <w:rPr>
                <w:rFonts w:ascii="Times New Roman" w:hAnsi="Times New Roman"/>
                <w:szCs w:val="21"/>
              </w:rPr>
            </w:pPr>
          </w:p>
        </w:tc>
      </w:tr>
      <w:tr w:rsidR="00A9446F" w:rsidRPr="00DD31E8" w:rsidTr="00DE0110">
        <w:trPr>
          <w:trHeight w:val="45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732BF" w:rsidRDefault="00A9446F" w:rsidP="00F80D90">
            <w:pPr>
              <w:widowControl/>
              <w:jc w:val="center"/>
              <w:rPr>
                <w:rFonts w:ascii="Times New Roman" w:hAnsi="Times New Roman"/>
                <w:color w:val="000000" w:themeColor="text1"/>
                <w:kern w:val="0"/>
                <w:szCs w:val="21"/>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r w:rsidR="00A9446F" w:rsidRPr="00DD31E8" w:rsidTr="00DE0110">
        <w:trPr>
          <w:trHeight w:val="473"/>
        </w:trPr>
        <w:tc>
          <w:tcPr>
            <w:tcW w:w="513" w:type="dxa"/>
            <w:vAlign w:val="center"/>
          </w:tcPr>
          <w:p w:rsidR="00A9446F" w:rsidRPr="00DD31E8" w:rsidRDefault="00A9446F" w:rsidP="00D77356">
            <w:pPr>
              <w:jc w:val="center"/>
              <w:rPr>
                <w:rFonts w:ascii="Times New Roman" w:hAnsi="Times New Roman"/>
              </w:rPr>
            </w:pPr>
          </w:p>
        </w:tc>
        <w:tc>
          <w:tcPr>
            <w:tcW w:w="986"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970" w:type="dxa"/>
            <w:vAlign w:val="center"/>
          </w:tcPr>
          <w:p w:rsidR="00A9446F" w:rsidRPr="00DD31E8" w:rsidRDefault="00A9446F" w:rsidP="00D77356">
            <w:pPr>
              <w:jc w:val="center"/>
              <w:rPr>
                <w:rFonts w:ascii="Times New Roman" w:hAnsi="Times New Roman"/>
              </w:rPr>
            </w:pPr>
          </w:p>
        </w:tc>
        <w:tc>
          <w:tcPr>
            <w:tcW w:w="4624" w:type="dxa"/>
            <w:tcMar>
              <w:top w:w="0" w:type="dxa"/>
              <w:left w:w="108" w:type="dxa"/>
              <w:bottom w:w="0" w:type="dxa"/>
              <w:right w:w="108" w:type="dxa"/>
            </w:tcMar>
            <w:vAlign w:val="center"/>
          </w:tcPr>
          <w:p w:rsidR="00A9446F" w:rsidRPr="00DD31E8" w:rsidRDefault="00A9446F" w:rsidP="00D77356">
            <w:pPr>
              <w:jc w:val="center"/>
              <w:rPr>
                <w:rFonts w:ascii="Times New Roman" w:hAnsi="Times New Roman"/>
              </w:rPr>
            </w:pPr>
          </w:p>
        </w:tc>
        <w:tc>
          <w:tcPr>
            <w:tcW w:w="1943" w:type="dxa"/>
          </w:tcPr>
          <w:p w:rsidR="00A9446F" w:rsidRPr="00DD31E8" w:rsidRDefault="00A9446F" w:rsidP="00D77356">
            <w:pPr>
              <w:jc w:val="center"/>
              <w:rPr>
                <w:rFonts w:ascii="Times New Roman" w:hAnsi="Times New Roman"/>
              </w:rPr>
            </w:pPr>
          </w:p>
        </w:tc>
      </w:tr>
    </w:tbl>
    <w:p w:rsidR="0073193F" w:rsidRPr="00DD31E8" w:rsidRDefault="0073193F" w:rsidP="00397056">
      <w:pPr>
        <w:pStyle w:val="a5"/>
        <w:spacing w:before="624"/>
        <w:rPr>
          <w:rFonts w:ascii="Times New Roman" w:hAnsi="Times New Roman"/>
        </w:rPr>
        <w:sectPr w:rsidR="0073193F" w:rsidRPr="00DD31E8" w:rsidSect="00DC40FA">
          <w:headerReference w:type="default" r:id="rId8"/>
          <w:headerReference w:type="first" r:id="rId9"/>
          <w:footerReference w:type="first" r:id="rId10"/>
          <w:pgSz w:w="11906" w:h="16838"/>
          <w:pgMar w:top="1440" w:right="1440" w:bottom="1440" w:left="1440" w:header="851" w:footer="851" w:gutter="0"/>
          <w:pgNumType w:start="1"/>
          <w:cols w:space="425"/>
          <w:titlePg/>
          <w:docGrid w:type="lines" w:linePitch="312"/>
        </w:sectPr>
      </w:pPr>
    </w:p>
    <w:p w:rsidR="00F468D0" w:rsidRDefault="005A5F5A" w:rsidP="007B1956">
      <w:pPr>
        <w:pStyle w:val="a5"/>
        <w:spacing w:beforeLines="100" w:before="312"/>
        <w:rPr>
          <w:rFonts w:ascii="Times New Roman" w:hAnsi="Times New Roman"/>
          <w:sz w:val="32"/>
          <w:szCs w:val="32"/>
        </w:rPr>
      </w:pPr>
      <w:r w:rsidRPr="00DD31E8">
        <w:rPr>
          <w:rFonts w:ascii="Times New Roman" w:hAnsi="Times New Roman"/>
          <w:sz w:val="32"/>
          <w:szCs w:val="32"/>
        </w:rPr>
        <w:lastRenderedPageBreak/>
        <w:t>NETCA_Crypto</w:t>
      </w:r>
      <w:r w:rsidR="002632E6">
        <w:rPr>
          <w:rFonts w:ascii="Times New Roman" w:hAnsi="Times New Roman" w:hint="eastAsia"/>
          <w:sz w:val="32"/>
          <w:szCs w:val="32"/>
        </w:rPr>
        <w:t>(32</w:t>
      </w:r>
      <w:r w:rsidR="002632E6">
        <w:rPr>
          <w:rFonts w:ascii="Times New Roman" w:hAnsi="Times New Roman" w:hint="eastAsia"/>
          <w:sz w:val="32"/>
          <w:szCs w:val="32"/>
        </w:rPr>
        <w:t>位</w:t>
      </w:r>
      <w:r w:rsidR="00A0303A">
        <w:rPr>
          <w:rFonts w:ascii="Times New Roman" w:hAnsi="Times New Roman" w:hint="eastAsia"/>
          <w:sz w:val="32"/>
          <w:szCs w:val="32"/>
        </w:rPr>
        <w:t>)</w:t>
      </w:r>
      <w:r w:rsidRPr="00DD31E8">
        <w:rPr>
          <w:rFonts w:ascii="Times New Roman" w:hAnsi="Times New Roman"/>
          <w:sz w:val="32"/>
          <w:szCs w:val="32"/>
        </w:rPr>
        <w:t>打包说明清单</w:t>
      </w:r>
    </w:p>
    <w:p w:rsidR="00261944" w:rsidRPr="00DD31E8" w:rsidRDefault="00261944">
      <w:pPr>
        <w:pStyle w:val="1"/>
        <w:ind w:left="642"/>
      </w:pPr>
      <w:r w:rsidRPr="00DD31E8">
        <w:rPr>
          <w:rFonts w:hint="eastAsia"/>
        </w:rPr>
        <w:t>概述</w:t>
      </w:r>
    </w:p>
    <w:p w:rsidR="006B2DE1" w:rsidRPr="00DD31E8" w:rsidRDefault="001826BB" w:rsidP="00960762">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网证通安全中间件（</w:t>
      </w:r>
      <w:r w:rsidRPr="00DD31E8">
        <w:rPr>
          <w:rFonts w:ascii="Times New Roman" w:eastAsiaTheme="minorEastAsia" w:hAnsi="Times New Roman"/>
          <w:szCs w:val="21"/>
        </w:rPr>
        <w:t>NETCA_Crypto</w:t>
      </w:r>
      <w:r w:rsidRPr="00DD31E8">
        <w:rPr>
          <w:rFonts w:ascii="Times New Roman" w:eastAsiaTheme="minorEastAsia" w:hAnsiTheme="minorEastAsia"/>
          <w:szCs w:val="21"/>
        </w:rPr>
        <w:t>）配置文件说明清单对打包时的所需文件、文件的配置路径做了说明，打包时请参考该文档</w:t>
      </w:r>
      <w:r w:rsidR="00520ECB" w:rsidRPr="00DD31E8">
        <w:rPr>
          <w:rFonts w:ascii="Times New Roman" w:eastAsiaTheme="minorEastAsia" w:hAnsiTheme="minorEastAsia"/>
          <w:szCs w:val="21"/>
        </w:rPr>
        <w:t>。</w:t>
      </w:r>
    </w:p>
    <w:p w:rsidR="001826BB" w:rsidRPr="00DD31E8" w:rsidRDefault="007F6CA4" w:rsidP="00960762">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相关文件</w:t>
      </w:r>
      <w:r w:rsidR="001826BB" w:rsidRPr="00DD31E8">
        <w:rPr>
          <w:rFonts w:ascii="Times New Roman" w:eastAsiaTheme="minorEastAsia" w:hAnsiTheme="minorEastAsia"/>
          <w:szCs w:val="21"/>
        </w:rPr>
        <w:t>包括：</w:t>
      </w:r>
    </w:p>
    <w:p w:rsidR="00B64CC9" w:rsidRDefault="001826BB" w:rsidP="00960762">
      <w:pPr>
        <w:ind w:firstLineChars="200" w:firstLine="420"/>
        <w:rPr>
          <w:rFonts w:ascii="Times New Roman" w:eastAsiaTheme="minorEastAsia" w:hAnsiTheme="minorEastAsia"/>
          <w:szCs w:val="21"/>
        </w:rPr>
      </w:pPr>
      <w:r w:rsidRPr="00DD31E8">
        <w:rPr>
          <w:rFonts w:ascii="Times New Roman" w:eastAsiaTheme="minorEastAsia" w:hAnsi="Times New Roman"/>
          <w:szCs w:val="21"/>
        </w:rPr>
        <w:t xml:space="preserve">1). </w:t>
      </w:r>
      <w:r w:rsidR="003E0964" w:rsidRPr="00DD31E8">
        <w:rPr>
          <w:rFonts w:ascii="Times New Roman" w:eastAsiaTheme="minorEastAsia" w:hAnsi="Times New Roman"/>
          <w:szCs w:val="21"/>
        </w:rPr>
        <w:t xml:space="preserve"> </w:t>
      </w:r>
      <w:r w:rsidRPr="00DD31E8">
        <w:rPr>
          <w:rFonts w:ascii="Times New Roman" w:eastAsiaTheme="minorEastAsia" w:hAnsi="Times New Roman"/>
          <w:szCs w:val="21"/>
        </w:rPr>
        <w:t>Crypto</w:t>
      </w:r>
      <w:r w:rsidRPr="00DD31E8">
        <w:rPr>
          <w:rFonts w:ascii="Times New Roman" w:eastAsiaTheme="minorEastAsia" w:hAnsiTheme="minorEastAsia"/>
          <w:szCs w:val="21"/>
        </w:rPr>
        <w:t>中间件文件</w:t>
      </w:r>
      <w:r w:rsidR="00B64CC9">
        <w:rPr>
          <w:rFonts w:ascii="Times New Roman" w:eastAsiaTheme="minorEastAsia" w:hAnsiTheme="minorEastAsia" w:hint="eastAsia"/>
          <w:szCs w:val="21"/>
        </w:rPr>
        <w:t>;</w:t>
      </w:r>
    </w:p>
    <w:p w:rsidR="00B64CC9" w:rsidRDefault="00B64CC9" w:rsidP="00960762">
      <w:pPr>
        <w:ind w:firstLineChars="200" w:firstLine="420"/>
        <w:rPr>
          <w:rFonts w:ascii="Times New Roman" w:eastAsiaTheme="minorEastAsia" w:hAnsiTheme="minorEastAsia"/>
          <w:szCs w:val="21"/>
        </w:rPr>
      </w:pPr>
      <w:r>
        <w:rPr>
          <w:rFonts w:ascii="Times New Roman" w:eastAsiaTheme="minorEastAsia" w:hAnsiTheme="minorEastAsia" w:hint="eastAsia"/>
          <w:szCs w:val="21"/>
        </w:rPr>
        <w:t>2).</w:t>
      </w:r>
      <w:r w:rsidR="00F815FA">
        <w:rPr>
          <w:rFonts w:ascii="Times New Roman" w:eastAsiaTheme="minorEastAsia" w:hAnsiTheme="minorEastAsia" w:hint="eastAsia"/>
          <w:szCs w:val="21"/>
        </w:rPr>
        <w:t xml:space="preserve">  </w:t>
      </w:r>
      <w:r w:rsidR="00595637" w:rsidRPr="00DD31E8">
        <w:rPr>
          <w:rFonts w:ascii="Times New Roman" w:eastAsiaTheme="minorEastAsia" w:hAnsi="Times New Roman"/>
          <w:szCs w:val="21"/>
        </w:rPr>
        <w:t>COM</w:t>
      </w:r>
      <w:r w:rsidR="00595637" w:rsidRPr="00DD31E8">
        <w:rPr>
          <w:rFonts w:ascii="Times New Roman" w:eastAsiaTheme="minorEastAsia" w:hAnsiTheme="minorEastAsia"/>
          <w:szCs w:val="21"/>
        </w:rPr>
        <w:t>文件</w:t>
      </w:r>
    </w:p>
    <w:p w:rsidR="001826BB" w:rsidRPr="00DD31E8" w:rsidRDefault="00B64CC9" w:rsidP="00960762">
      <w:pPr>
        <w:ind w:firstLineChars="200" w:firstLine="420"/>
        <w:rPr>
          <w:rFonts w:ascii="Times New Roman" w:eastAsiaTheme="minorEastAsia" w:hAnsi="Times New Roman"/>
          <w:szCs w:val="21"/>
        </w:rPr>
      </w:pPr>
      <w:r>
        <w:rPr>
          <w:rFonts w:ascii="Times New Roman" w:eastAsiaTheme="minorEastAsia" w:hAnsiTheme="minorEastAsia" w:hint="eastAsia"/>
          <w:szCs w:val="21"/>
        </w:rPr>
        <w:t xml:space="preserve">3).  </w:t>
      </w:r>
      <w:r w:rsidR="00595637" w:rsidRPr="00DD31E8">
        <w:rPr>
          <w:rFonts w:ascii="Times New Roman" w:eastAsiaTheme="minorEastAsia" w:hAnsi="Times New Roman"/>
          <w:szCs w:val="21"/>
        </w:rPr>
        <w:t>CSP</w:t>
      </w:r>
      <w:r w:rsidR="00595637" w:rsidRPr="00DD31E8">
        <w:rPr>
          <w:rFonts w:ascii="Times New Roman" w:eastAsiaTheme="minorEastAsia" w:hAnsiTheme="minorEastAsia"/>
          <w:szCs w:val="21"/>
        </w:rPr>
        <w:t>签名文件</w:t>
      </w:r>
    </w:p>
    <w:p w:rsidR="001826BB" w:rsidRPr="00DD31E8" w:rsidRDefault="00B64CC9" w:rsidP="00960762">
      <w:pPr>
        <w:ind w:firstLineChars="200" w:firstLine="420"/>
        <w:rPr>
          <w:rFonts w:ascii="Times New Roman" w:eastAsiaTheme="minorEastAsia" w:hAnsi="Times New Roman"/>
          <w:szCs w:val="21"/>
        </w:rPr>
      </w:pPr>
      <w:r>
        <w:rPr>
          <w:rFonts w:ascii="Times New Roman" w:eastAsiaTheme="minorEastAsia" w:hAnsi="Times New Roman" w:hint="eastAsia"/>
          <w:szCs w:val="21"/>
        </w:rPr>
        <w:t>4</w:t>
      </w:r>
      <w:r w:rsidR="003B605E" w:rsidRPr="00DD31E8">
        <w:rPr>
          <w:rFonts w:ascii="Times New Roman" w:eastAsiaTheme="minorEastAsia" w:hAnsi="Times New Roman"/>
          <w:szCs w:val="21"/>
        </w:rPr>
        <w:t>)</w:t>
      </w:r>
      <w:r w:rsidR="001826BB" w:rsidRPr="00DD31E8">
        <w:rPr>
          <w:rFonts w:ascii="Times New Roman" w:eastAsiaTheme="minorEastAsia" w:hAnsi="Times New Roman"/>
          <w:szCs w:val="21"/>
        </w:rPr>
        <w:t>.</w:t>
      </w:r>
      <w:r w:rsidR="003E0964" w:rsidRPr="00DD31E8">
        <w:rPr>
          <w:rFonts w:ascii="Times New Roman" w:eastAsiaTheme="minorEastAsia" w:hAnsi="Times New Roman"/>
          <w:szCs w:val="21"/>
        </w:rPr>
        <w:t xml:space="preserve">  </w:t>
      </w:r>
      <w:r w:rsidR="001826BB" w:rsidRPr="00DD31E8">
        <w:rPr>
          <w:rFonts w:ascii="Times New Roman" w:eastAsiaTheme="minorEastAsia" w:hAnsi="Times New Roman"/>
          <w:szCs w:val="21"/>
        </w:rPr>
        <w:t>SecuInter</w:t>
      </w:r>
    </w:p>
    <w:p w:rsidR="00225801" w:rsidRDefault="00B64CC9" w:rsidP="00960762">
      <w:pPr>
        <w:ind w:firstLineChars="200" w:firstLine="420"/>
        <w:rPr>
          <w:rFonts w:ascii="Times New Roman" w:eastAsiaTheme="minorEastAsia" w:hAnsi="Times New Roman"/>
          <w:szCs w:val="21"/>
        </w:rPr>
      </w:pPr>
      <w:r>
        <w:rPr>
          <w:rFonts w:ascii="Times New Roman" w:eastAsiaTheme="minorEastAsia" w:hAnsi="Times New Roman" w:hint="eastAsia"/>
          <w:szCs w:val="21"/>
        </w:rPr>
        <w:t>5</w:t>
      </w:r>
      <w:r w:rsidR="00225801" w:rsidRPr="00DD31E8">
        <w:rPr>
          <w:rFonts w:ascii="Times New Roman" w:eastAsiaTheme="minorEastAsia" w:hAnsi="Times New Roman" w:hint="eastAsia"/>
          <w:szCs w:val="21"/>
        </w:rPr>
        <w:t>).</w:t>
      </w:r>
      <w:r w:rsidR="00225801" w:rsidRPr="00DD31E8">
        <w:rPr>
          <w:rFonts w:ascii="Times New Roman" w:eastAsiaTheme="minorEastAsia" w:hAnsi="Times New Roman" w:hint="eastAsia"/>
          <w:szCs w:val="21"/>
        </w:rPr>
        <w:tab/>
      </w:r>
      <w:r w:rsidR="00225801" w:rsidRPr="00DD31E8">
        <w:rPr>
          <w:rFonts w:ascii="Times New Roman" w:eastAsiaTheme="minorEastAsia" w:hAnsi="Times New Roman" w:hint="eastAsia"/>
          <w:szCs w:val="21"/>
        </w:rPr>
        <w:t>安全环境</w:t>
      </w:r>
    </w:p>
    <w:p w:rsidR="00F124B5" w:rsidRPr="00DD31E8" w:rsidRDefault="00F124B5" w:rsidP="00960762">
      <w:pPr>
        <w:ind w:firstLineChars="200" w:firstLine="420"/>
        <w:rPr>
          <w:rFonts w:ascii="Times New Roman" w:eastAsiaTheme="minorEastAsia" w:hAnsi="Times New Roman"/>
          <w:szCs w:val="21"/>
        </w:rPr>
      </w:pPr>
      <w:r>
        <w:rPr>
          <w:rFonts w:ascii="Times New Roman" w:eastAsiaTheme="minorEastAsia" w:hAnsi="Times New Roman" w:hint="eastAsia"/>
          <w:szCs w:val="21"/>
        </w:rPr>
        <w:t xml:space="preserve">6).  </w:t>
      </w:r>
      <w:r>
        <w:rPr>
          <w:rFonts w:ascii="Times New Roman" w:eastAsiaTheme="minorEastAsia" w:hAnsi="Times New Roman" w:hint="eastAsia"/>
          <w:szCs w:val="21"/>
        </w:rPr>
        <w:t>注册表</w:t>
      </w:r>
    </w:p>
    <w:p w:rsidR="00AB0311" w:rsidRDefault="00FA015E" w:rsidP="00276BB0">
      <w:pPr>
        <w:pStyle w:val="2"/>
        <w:rPr>
          <w:rFonts w:ascii="Times New Roman" w:hAnsi="Times New Roman"/>
        </w:rPr>
      </w:pPr>
      <w:r>
        <w:rPr>
          <w:rFonts w:ascii="Times New Roman" w:hAnsi="Times New Roman" w:hint="eastAsia"/>
        </w:rPr>
        <w:t>定义说明</w:t>
      </w:r>
    </w:p>
    <w:p w:rsidR="00FA015E" w:rsidRDefault="00FA015E" w:rsidP="00276BB0">
      <w:pPr>
        <w:spacing w:line="360" w:lineRule="auto"/>
        <w:ind w:firstLine="420"/>
      </w:pPr>
      <w:r w:rsidRPr="00276BB0">
        <w:rPr>
          <w:rFonts w:hint="eastAsia"/>
          <w:b/>
        </w:rPr>
        <w:t>{netcaSys}</w:t>
      </w:r>
      <w:r w:rsidR="00276BB0">
        <w:rPr>
          <w:rFonts w:hint="eastAsia"/>
        </w:rPr>
        <w:t xml:space="preserve">: </w:t>
      </w:r>
      <w:r>
        <w:rPr>
          <w:rFonts w:hint="eastAsia"/>
        </w:rPr>
        <w:t xml:space="preserve">在32位系统上是指{sys}, </w:t>
      </w:r>
      <w:r w:rsidR="00276BB0">
        <w:rPr>
          <w:rFonts w:hint="eastAsia"/>
        </w:rPr>
        <w:t>在64位系统上是指{syswow64}.</w:t>
      </w:r>
    </w:p>
    <w:p w:rsidR="00276BB0" w:rsidRDefault="00276BB0" w:rsidP="00276BB0">
      <w:pPr>
        <w:spacing w:line="360" w:lineRule="auto"/>
        <w:ind w:firstLine="420"/>
      </w:pPr>
      <w:r w:rsidRPr="00276BB0">
        <w:rPr>
          <w:rFonts w:hint="eastAsia"/>
          <w:b/>
        </w:rPr>
        <w:t>{netcaPf}</w:t>
      </w:r>
      <w:r>
        <w:rPr>
          <w:rFonts w:hint="eastAsia"/>
        </w:rPr>
        <w:t>：在32位系统上是指系统盘目录下的</w:t>
      </w:r>
      <w:r w:rsidRPr="00276BB0">
        <w:t>Program Files</w:t>
      </w:r>
      <w:r>
        <w:rPr>
          <w:rFonts w:hint="eastAsia"/>
        </w:rPr>
        <w:t>目录，在64位系统上是指系统盘目录下的</w:t>
      </w:r>
      <w:r w:rsidRPr="00276BB0">
        <w:t>Program Files (x86)</w:t>
      </w:r>
      <w:r>
        <w:rPr>
          <w:rFonts w:hint="eastAsia"/>
        </w:rPr>
        <w:t>目录。</w:t>
      </w:r>
    </w:p>
    <w:p w:rsidR="00276BB0" w:rsidRDefault="001F7AEC" w:rsidP="00276BB0">
      <w:pPr>
        <w:spacing w:line="360" w:lineRule="auto"/>
        <w:ind w:firstLine="420"/>
      </w:pPr>
      <w:r w:rsidRPr="00DD31E8">
        <w:rPr>
          <w:rFonts w:ascii="Times New Roman" w:hAnsi="Times New Roman"/>
        </w:rPr>
        <w:t>{commonappdata}</w:t>
      </w:r>
      <w:r>
        <w:rPr>
          <w:rFonts w:ascii="Times New Roman" w:hAnsi="Times New Roman" w:hint="eastAsia"/>
        </w:rPr>
        <w:t>：</w:t>
      </w:r>
    </w:p>
    <w:p w:rsidR="00276BB0" w:rsidRPr="00FA015E" w:rsidRDefault="00276BB0" w:rsidP="00276BB0">
      <w:pPr>
        <w:spacing w:line="360" w:lineRule="auto"/>
        <w:ind w:firstLine="420"/>
      </w:pPr>
      <w:r>
        <w:rPr>
          <w:rFonts w:hint="eastAsia"/>
        </w:rPr>
        <w:t>注：以上定义只适用于本文档，如果其它文档中出现同样的定义，以其它文档为准。</w:t>
      </w:r>
    </w:p>
    <w:p w:rsidR="00FA015E" w:rsidRPr="00DD31E8" w:rsidRDefault="00276BB0" w:rsidP="003E0964">
      <w:pPr>
        <w:pStyle w:val="2"/>
        <w:rPr>
          <w:rFonts w:ascii="Times New Roman" w:hAnsi="Times New Roman"/>
        </w:rPr>
      </w:pPr>
      <w:r>
        <w:rPr>
          <w:rFonts w:ascii="Times New Roman" w:hAnsi="Times New Roman" w:hint="eastAsia"/>
        </w:rPr>
        <w:t>文件安装目录说明</w:t>
      </w:r>
    </w:p>
    <w:p w:rsidR="00AB0311" w:rsidRPr="00DD31E8" w:rsidRDefault="00D5603D" w:rsidP="00960762">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把</w:t>
      </w:r>
      <w:r w:rsidR="001300B3" w:rsidRPr="00DD31E8">
        <w:rPr>
          <w:rFonts w:ascii="Times New Roman" w:eastAsiaTheme="minorEastAsia" w:hAnsi="Times New Roman"/>
          <w:szCs w:val="21"/>
        </w:rPr>
        <w:t>32</w:t>
      </w:r>
      <w:r w:rsidR="00AB0311" w:rsidRPr="00DD31E8">
        <w:rPr>
          <w:rFonts w:ascii="Times New Roman" w:eastAsiaTheme="minorEastAsia" w:hAnsiTheme="minorEastAsia"/>
          <w:szCs w:val="21"/>
        </w:rPr>
        <w:t>位</w:t>
      </w:r>
      <w:r w:rsidR="00AB0311" w:rsidRPr="00DD31E8">
        <w:rPr>
          <w:rFonts w:ascii="Times New Roman" w:eastAsiaTheme="minorEastAsia" w:hAnsi="Times New Roman"/>
          <w:szCs w:val="21"/>
        </w:rPr>
        <w:t>Crypto</w:t>
      </w:r>
      <w:r w:rsidR="00AB0311" w:rsidRPr="00DD31E8">
        <w:rPr>
          <w:rFonts w:ascii="Times New Roman" w:eastAsiaTheme="minorEastAsia" w:hAnsiTheme="minorEastAsia"/>
          <w:szCs w:val="21"/>
        </w:rPr>
        <w:t>中间件文件</w:t>
      </w:r>
      <w:r w:rsidR="00AB0311" w:rsidRPr="00DD31E8">
        <w:rPr>
          <w:rFonts w:ascii="Times New Roman" w:eastAsiaTheme="minorEastAsia" w:hAnsi="Times New Roman"/>
          <w:szCs w:val="21"/>
        </w:rPr>
        <w:t xml:space="preserve">DLL </w:t>
      </w:r>
      <w:r w:rsidRPr="00DD31E8">
        <w:rPr>
          <w:rFonts w:ascii="Times New Roman" w:eastAsiaTheme="minorEastAsia" w:hAnsiTheme="minorEastAsia"/>
          <w:szCs w:val="21"/>
        </w:rPr>
        <w:t>、</w:t>
      </w:r>
      <w:r w:rsidRPr="00DD31E8">
        <w:rPr>
          <w:rFonts w:ascii="Times New Roman" w:eastAsiaTheme="minorEastAsia" w:hAnsi="Times New Roman"/>
          <w:szCs w:val="21"/>
        </w:rPr>
        <w:t>COM</w:t>
      </w:r>
      <w:r w:rsidRPr="00DD31E8">
        <w:rPr>
          <w:rFonts w:ascii="Times New Roman" w:eastAsiaTheme="minorEastAsia" w:hAnsiTheme="minorEastAsia"/>
          <w:szCs w:val="21"/>
        </w:rPr>
        <w:t>文件</w:t>
      </w:r>
      <w:r w:rsidR="000011CD" w:rsidRPr="00DD31E8">
        <w:rPr>
          <w:rFonts w:ascii="Times New Roman" w:eastAsiaTheme="minorEastAsia" w:hAnsiTheme="minorEastAsia"/>
          <w:szCs w:val="21"/>
        </w:rPr>
        <w:t>、</w:t>
      </w:r>
      <w:r w:rsidR="000011CD" w:rsidRPr="00DD31E8">
        <w:rPr>
          <w:rFonts w:ascii="Times New Roman" w:eastAsiaTheme="minorEastAsia" w:hAnsi="Times New Roman"/>
          <w:szCs w:val="21"/>
        </w:rPr>
        <w:t>CSP</w:t>
      </w:r>
      <w:r w:rsidR="000011CD" w:rsidRPr="00DD31E8">
        <w:rPr>
          <w:rFonts w:ascii="Times New Roman" w:eastAsiaTheme="minorEastAsia" w:hAnsiTheme="minorEastAsia"/>
          <w:szCs w:val="21"/>
        </w:rPr>
        <w:t>的</w:t>
      </w:r>
      <w:r w:rsidR="000011CD" w:rsidRPr="00DD31E8">
        <w:rPr>
          <w:rFonts w:ascii="Times New Roman" w:eastAsiaTheme="minorEastAsia" w:hAnsi="Times New Roman"/>
          <w:szCs w:val="21"/>
        </w:rPr>
        <w:t>NETCA_CRYPTO_RSACSP_IMP.dll</w:t>
      </w:r>
      <w:r w:rsidR="000011CD" w:rsidRPr="00DD31E8">
        <w:rPr>
          <w:rFonts w:ascii="Times New Roman" w:eastAsiaTheme="minorEastAsia" w:hAnsiTheme="minorEastAsia"/>
          <w:szCs w:val="21"/>
        </w:rPr>
        <w:t>文件以及</w:t>
      </w:r>
      <w:r w:rsidR="00942D35" w:rsidRPr="00DD31E8">
        <w:rPr>
          <w:rFonts w:ascii="Times New Roman" w:eastAsiaTheme="minorEastAsia" w:hAnsi="Times New Roman"/>
          <w:szCs w:val="21"/>
        </w:rPr>
        <w:t>SecuInter</w:t>
      </w:r>
      <w:r w:rsidR="000011CD" w:rsidRPr="00DD31E8">
        <w:rPr>
          <w:rFonts w:ascii="Times New Roman" w:eastAsiaTheme="minorEastAsia" w:hAnsi="Times New Roman"/>
          <w:szCs w:val="21"/>
        </w:rPr>
        <w:t>.dll</w:t>
      </w:r>
      <w:r w:rsidR="00AB0311" w:rsidRPr="00DD31E8">
        <w:rPr>
          <w:rFonts w:ascii="Times New Roman" w:eastAsiaTheme="minorEastAsia" w:hAnsiTheme="minorEastAsia"/>
          <w:szCs w:val="21"/>
        </w:rPr>
        <w:t>拷贝到</w:t>
      </w:r>
      <w:r w:rsidR="00276BB0" w:rsidRPr="00276BB0">
        <w:rPr>
          <w:rFonts w:ascii="Times New Roman" w:eastAsiaTheme="minorEastAsia" w:hAnsiTheme="minorEastAsia" w:hint="eastAsia"/>
          <w:b/>
          <w:szCs w:val="21"/>
        </w:rPr>
        <w:t>{netcaSys</w:t>
      </w:r>
      <w:r w:rsidR="00E71A78" w:rsidRPr="00276BB0">
        <w:rPr>
          <w:rFonts w:ascii="Times New Roman" w:eastAsiaTheme="minorEastAsia" w:hAnsiTheme="minorEastAsia" w:hint="eastAsia"/>
          <w:b/>
          <w:szCs w:val="21"/>
        </w:rPr>
        <w:t>}</w:t>
      </w:r>
      <w:r w:rsidR="00AB0311" w:rsidRPr="00DD31E8">
        <w:rPr>
          <w:rFonts w:ascii="Times New Roman" w:eastAsiaTheme="minorEastAsia" w:hAnsiTheme="minorEastAsia"/>
          <w:szCs w:val="21"/>
        </w:rPr>
        <w:t>目录中；</w:t>
      </w:r>
    </w:p>
    <w:p w:rsidR="00AB0311" w:rsidRPr="00DD31E8" w:rsidRDefault="000011CD" w:rsidP="00960762">
      <w:pPr>
        <w:ind w:firstLineChars="200" w:firstLine="420"/>
        <w:rPr>
          <w:rFonts w:ascii="Times New Roman" w:eastAsiaTheme="minorEastAsia" w:hAnsi="Times New Roman"/>
          <w:szCs w:val="21"/>
        </w:rPr>
      </w:pPr>
      <w:r w:rsidRPr="00DD31E8">
        <w:rPr>
          <w:rFonts w:ascii="Times New Roman" w:eastAsiaTheme="minorEastAsia" w:hAnsi="Times New Roman"/>
          <w:szCs w:val="21"/>
        </w:rPr>
        <w:t>CSP</w:t>
      </w:r>
      <w:r w:rsidRPr="00DD31E8">
        <w:rPr>
          <w:rFonts w:ascii="Times New Roman" w:eastAsiaTheme="minorEastAsia" w:hAnsiTheme="minorEastAsia"/>
          <w:szCs w:val="21"/>
        </w:rPr>
        <w:t>文件</w:t>
      </w:r>
      <w:r w:rsidRPr="00DD31E8">
        <w:rPr>
          <w:rFonts w:ascii="Times New Roman" w:eastAsiaTheme="minorEastAsia" w:hAnsi="Times New Roman"/>
          <w:szCs w:val="21"/>
        </w:rPr>
        <w:t>NETCA_CRYPTO_RSACSP.dll</w:t>
      </w:r>
      <w:r w:rsidR="00AB0311" w:rsidRPr="00DD31E8">
        <w:rPr>
          <w:rFonts w:ascii="Times New Roman" w:eastAsiaTheme="minorEastAsia" w:hAnsiTheme="minorEastAsia"/>
          <w:szCs w:val="21"/>
        </w:rPr>
        <w:t>拷贝到</w:t>
      </w:r>
      <w:r w:rsidR="00AB0311" w:rsidRPr="00DD31E8">
        <w:rPr>
          <w:rFonts w:ascii="Times New Roman" w:eastAsiaTheme="minorEastAsia" w:hAnsi="Times New Roman"/>
          <w:szCs w:val="21"/>
        </w:rPr>
        <w:t>“</w:t>
      </w:r>
      <w:r w:rsidR="00276BB0" w:rsidRPr="00276BB0">
        <w:rPr>
          <w:rFonts w:hint="eastAsia"/>
          <w:b/>
        </w:rPr>
        <w:t>{netcaPf}</w:t>
      </w:r>
      <w:r w:rsidR="00AB0311" w:rsidRPr="00DD31E8">
        <w:rPr>
          <w:rFonts w:ascii="Times New Roman" w:eastAsiaTheme="minorEastAsia" w:hAnsi="Times New Roman"/>
          <w:szCs w:val="21"/>
        </w:rPr>
        <w:t xml:space="preserve">\NETCA\NETCA_Crypto\” </w:t>
      </w:r>
      <w:r w:rsidR="00AB0311" w:rsidRPr="00DD31E8">
        <w:rPr>
          <w:rFonts w:ascii="Times New Roman" w:eastAsiaTheme="minorEastAsia" w:hAnsiTheme="minorEastAsia"/>
          <w:szCs w:val="21"/>
        </w:rPr>
        <w:t>目录下</w:t>
      </w:r>
      <w:r w:rsidR="00C337B5" w:rsidRPr="00DD31E8">
        <w:rPr>
          <w:rFonts w:ascii="Times New Roman" w:eastAsiaTheme="minorEastAsia" w:hAnsiTheme="minorEastAsia"/>
          <w:szCs w:val="21"/>
        </w:rPr>
        <w:t>。</w:t>
      </w:r>
    </w:p>
    <w:p w:rsidR="00561401" w:rsidRPr="00DD31E8" w:rsidRDefault="00561401" w:rsidP="00960762">
      <w:pPr>
        <w:ind w:firstLineChars="200" w:firstLine="420"/>
        <w:rPr>
          <w:rFonts w:ascii="Times New Roman" w:eastAsiaTheme="minorEastAsia" w:hAnsiTheme="minorEastAsia"/>
          <w:szCs w:val="21"/>
        </w:rPr>
      </w:pPr>
      <w:r w:rsidRPr="00DD31E8">
        <w:rPr>
          <w:rFonts w:ascii="Times New Roman" w:eastAsiaTheme="minorEastAsia" w:hAnsiTheme="minorEastAsia"/>
          <w:szCs w:val="21"/>
        </w:rPr>
        <w:t>注册</w:t>
      </w:r>
      <w:r w:rsidRPr="00DD31E8">
        <w:rPr>
          <w:rFonts w:ascii="Times New Roman" w:eastAsiaTheme="minorEastAsia" w:hAnsi="Times New Roman"/>
          <w:szCs w:val="21"/>
        </w:rPr>
        <w:t>COM</w:t>
      </w:r>
      <w:r w:rsidRPr="00DD31E8">
        <w:rPr>
          <w:rFonts w:ascii="Times New Roman" w:eastAsiaTheme="minorEastAsia" w:hAnsiTheme="minorEastAsia"/>
          <w:szCs w:val="21"/>
        </w:rPr>
        <w:t>文件，包括：</w:t>
      </w:r>
      <w:r w:rsidRPr="00DD31E8">
        <w:rPr>
          <w:rFonts w:ascii="Times New Roman" w:eastAsiaTheme="minorEastAsia" w:hAnsi="Times New Roman"/>
          <w:szCs w:val="21"/>
        </w:rPr>
        <w:t>NetcaPkiCom.dll</w:t>
      </w:r>
      <w:r w:rsidRPr="00DD31E8">
        <w:rPr>
          <w:rFonts w:ascii="Times New Roman" w:eastAsiaTheme="minorEastAsia" w:hAnsiTheme="minorEastAsia"/>
          <w:szCs w:val="21"/>
        </w:rPr>
        <w:t>和</w:t>
      </w:r>
      <w:r w:rsidRPr="00DD31E8">
        <w:rPr>
          <w:rFonts w:ascii="Times New Roman" w:eastAsiaTheme="minorEastAsia" w:hAnsi="Times New Roman"/>
          <w:szCs w:val="21"/>
        </w:rPr>
        <w:t>SecuInter.dll</w:t>
      </w:r>
      <w:r w:rsidRPr="00DD31E8">
        <w:rPr>
          <w:rFonts w:ascii="Times New Roman" w:eastAsiaTheme="minorEastAsia" w:hAnsiTheme="minorEastAsia"/>
          <w:szCs w:val="21"/>
        </w:rPr>
        <w:t>。注册命令：</w:t>
      </w:r>
      <w:r w:rsidR="007F303B" w:rsidRPr="00DD31E8">
        <w:rPr>
          <w:rFonts w:ascii="Times New Roman" w:eastAsiaTheme="minorEastAsia" w:hAnsi="Times New Roman"/>
          <w:szCs w:val="21"/>
        </w:rPr>
        <w:t xml:space="preserve">regsvr32 </w:t>
      </w:r>
      <w:r w:rsidR="00276BB0" w:rsidRPr="00276BB0">
        <w:rPr>
          <w:rFonts w:ascii="Times New Roman" w:eastAsiaTheme="minorEastAsia" w:hAnsiTheme="minorEastAsia" w:hint="eastAsia"/>
          <w:b/>
          <w:szCs w:val="21"/>
        </w:rPr>
        <w:t>{netcaSys}</w:t>
      </w:r>
      <w:r w:rsidR="007F303B" w:rsidRPr="00DD31E8">
        <w:rPr>
          <w:rFonts w:ascii="Times New Roman" w:eastAsiaTheme="minorEastAsia" w:hAnsi="Times New Roman"/>
          <w:szCs w:val="21"/>
        </w:rPr>
        <w:t>\XXX.dll</w:t>
      </w:r>
      <w:r w:rsidRPr="00DD31E8">
        <w:rPr>
          <w:rFonts w:ascii="Times New Roman" w:eastAsiaTheme="minorEastAsia" w:hAnsiTheme="minorEastAsia"/>
          <w:szCs w:val="21"/>
        </w:rPr>
        <w:t>。</w:t>
      </w:r>
    </w:p>
    <w:p w:rsidR="00BD0980" w:rsidRDefault="00BD0980" w:rsidP="00BD0980">
      <w:pPr>
        <w:ind w:firstLineChars="200" w:firstLine="420"/>
        <w:rPr>
          <w:rFonts w:ascii="Times New Roman" w:eastAsiaTheme="minorEastAsia" w:hAnsiTheme="minorEastAsia"/>
          <w:szCs w:val="21"/>
        </w:rPr>
      </w:pPr>
      <w:r w:rsidRPr="00DD31E8">
        <w:rPr>
          <w:rFonts w:ascii="Times New Roman" w:eastAsiaTheme="minorEastAsia" w:hAnsiTheme="minorEastAsia" w:hint="eastAsia"/>
          <w:szCs w:val="21"/>
        </w:rPr>
        <w:t>安全环境拷贝到目录拷贝到目录</w:t>
      </w:r>
      <w:r w:rsidRPr="00DD31E8">
        <w:rPr>
          <w:rFonts w:ascii="Times New Roman" w:eastAsiaTheme="minorEastAsia" w:hAnsiTheme="minorEastAsia"/>
          <w:szCs w:val="21"/>
        </w:rPr>
        <w:t>{commonappdata}\NETCA\certs</w:t>
      </w:r>
      <w:r w:rsidRPr="00DD31E8">
        <w:rPr>
          <w:rFonts w:ascii="Times New Roman" w:eastAsiaTheme="minorEastAsia" w:hAnsiTheme="minorEastAsia" w:hint="eastAsia"/>
          <w:szCs w:val="21"/>
        </w:rPr>
        <w:t>。</w:t>
      </w:r>
    </w:p>
    <w:p w:rsidR="00D41C3A" w:rsidRPr="00DD31E8" w:rsidRDefault="00D41C3A" w:rsidP="00BD0980">
      <w:pPr>
        <w:ind w:firstLineChars="200" w:firstLine="420"/>
        <w:rPr>
          <w:rFonts w:ascii="Times New Roman" w:eastAsiaTheme="minorEastAsia" w:hAnsi="Times New Roman"/>
          <w:szCs w:val="21"/>
        </w:rPr>
      </w:pPr>
      <w:r>
        <w:rPr>
          <w:rFonts w:ascii="Times New Roman" w:eastAsiaTheme="minorEastAsia" w:hAnsiTheme="minorEastAsia" w:hint="eastAsia"/>
          <w:szCs w:val="21"/>
        </w:rPr>
        <w:t>注册表文件提取其中的内容。</w:t>
      </w:r>
    </w:p>
    <w:p w:rsidR="002632E6" w:rsidRDefault="002632E6" w:rsidP="002632E6">
      <w:pPr>
        <w:rPr>
          <w:rFonts w:ascii="Times New Roman" w:eastAsiaTheme="minorEastAsia" w:hAnsiTheme="minorEastAsia"/>
          <w:szCs w:val="21"/>
        </w:rPr>
      </w:pPr>
    </w:p>
    <w:p w:rsidR="002632E6" w:rsidRPr="00DD31E8" w:rsidRDefault="002632E6" w:rsidP="00BD0980">
      <w:pPr>
        <w:ind w:firstLineChars="200" w:firstLine="420"/>
        <w:rPr>
          <w:rFonts w:ascii="Times New Roman" w:eastAsiaTheme="minorEastAsia" w:hAnsiTheme="minorEastAsia"/>
          <w:szCs w:val="21"/>
        </w:rPr>
      </w:pPr>
    </w:p>
    <w:p w:rsidR="001A7BE7" w:rsidRPr="00DD31E8" w:rsidRDefault="00BB1C29" w:rsidP="001A7BE7">
      <w:pPr>
        <w:pStyle w:val="2"/>
      </w:pPr>
      <w:r w:rsidRPr="00DD31E8">
        <w:rPr>
          <w:rFonts w:hint="eastAsia"/>
        </w:rPr>
        <w:t>DLL</w:t>
      </w:r>
      <w:r w:rsidR="001A7BE7" w:rsidRPr="00DD31E8">
        <w:rPr>
          <w:rFonts w:hint="eastAsia"/>
        </w:rPr>
        <w:t>文件签名要求</w:t>
      </w:r>
    </w:p>
    <w:p w:rsidR="001A7BE7" w:rsidRPr="00DD31E8" w:rsidRDefault="00381003" w:rsidP="001A7BE7">
      <w:pPr>
        <w:ind w:firstLineChars="200" w:firstLine="420"/>
        <w:rPr>
          <w:rFonts w:ascii="Times New Roman" w:eastAsiaTheme="minorEastAsia" w:hAnsiTheme="minorEastAsia"/>
          <w:szCs w:val="21"/>
        </w:rPr>
      </w:pPr>
      <w:r w:rsidRPr="00DD31E8">
        <w:rPr>
          <w:rFonts w:ascii="Times New Roman" w:eastAsiaTheme="minorEastAsia" w:hAnsiTheme="minorEastAsia" w:hint="eastAsia"/>
          <w:szCs w:val="21"/>
        </w:rPr>
        <w:t>文档中，对</w:t>
      </w:r>
      <w:r w:rsidRPr="00DD31E8">
        <w:rPr>
          <w:rFonts w:ascii="Times New Roman" w:eastAsiaTheme="minorEastAsia" w:hAnsiTheme="minorEastAsia"/>
          <w:szCs w:val="21"/>
        </w:rPr>
        <w:t xml:space="preserve">DLL </w:t>
      </w:r>
      <w:r w:rsidRPr="00DD31E8">
        <w:rPr>
          <w:rFonts w:ascii="Times New Roman" w:eastAsiaTheme="minorEastAsia" w:hAnsiTheme="minorEastAsia" w:hint="eastAsia"/>
          <w:szCs w:val="21"/>
        </w:rPr>
        <w:t>文件（包括</w:t>
      </w:r>
      <w:r w:rsidRPr="00DD31E8">
        <w:rPr>
          <w:rFonts w:ascii="Times New Roman" w:eastAsiaTheme="minorEastAsia" w:hAnsiTheme="minorEastAsia"/>
          <w:szCs w:val="21"/>
        </w:rPr>
        <w:t>Crypto</w:t>
      </w:r>
      <w:r w:rsidRPr="00DD31E8">
        <w:rPr>
          <w:rFonts w:ascii="Times New Roman" w:eastAsiaTheme="minorEastAsia" w:hAnsiTheme="minorEastAsia"/>
          <w:szCs w:val="21"/>
        </w:rPr>
        <w:t>中间件文件、</w:t>
      </w:r>
      <w:r w:rsidRPr="00DD31E8">
        <w:rPr>
          <w:rFonts w:ascii="Times New Roman" w:eastAsiaTheme="minorEastAsia" w:hAnsiTheme="minorEastAsia"/>
          <w:szCs w:val="21"/>
        </w:rPr>
        <w:t>COM</w:t>
      </w:r>
      <w:r w:rsidRPr="00DD31E8">
        <w:rPr>
          <w:rFonts w:ascii="Times New Roman" w:eastAsiaTheme="minorEastAsia" w:hAnsiTheme="minorEastAsia"/>
          <w:szCs w:val="21"/>
        </w:rPr>
        <w:t>文件、</w:t>
      </w:r>
      <w:r w:rsidRPr="00DD31E8">
        <w:rPr>
          <w:rFonts w:ascii="Times New Roman" w:eastAsiaTheme="minorEastAsia" w:hAnsiTheme="minorEastAsia"/>
          <w:szCs w:val="21"/>
        </w:rPr>
        <w:t>CSP</w:t>
      </w:r>
      <w:r w:rsidRPr="00DD31E8">
        <w:rPr>
          <w:rFonts w:ascii="Times New Roman" w:eastAsiaTheme="minorEastAsia" w:hAnsiTheme="minorEastAsia"/>
          <w:szCs w:val="21"/>
        </w:rPr>
        <w:t>文件</w:t>
      </w:r>
      <w:r w:rsidR="002148C1" w:rsidRPr="00DD31E8">
        <w:rPr>
          <w:rFonts w:ascii="Times New Roman" w:eastAsiaTheme="minorEastAsia" w:hAnsiTheme="minorEastAsia" w:hint="eastAsia"/>
          <w:szCs w:val="21"/>
        </w:rPr>
        <w:t>、</w:t>
      </w:r>
      <w:r w:rsidR="002148C1" w:rsidRPr="00DD31E8">
        <w:rPr>
          <w:rFonts w:ascii="Times New Roman" w:hAnsi="Times New Roman"/>
        </w:rPr>
        <w:t>SecuInter</w:t>
      </w:r>
      <w:r w:rsidRPr="00DD31E8">
        <w:rPr>
          <w:rFonts w:ascii="Times New Roman" w:eastAsiaTheme="minorEastAsia" w:hAnsiTheme="minorEastAsia" w:hint="eastAsia"/>
          <w:szCs w:val="21"/>
        </w:rPr>
        <w:t>）是否需要签名做了说明，打包时，按照要求需要检查</w:t>
      </w:r>
      <w:r w:rsidRPr="00DD31E8">
        <w:rPr>
          <w:rFonts w:ascii="Times New Roman" w:eastAsiaTheme="minorEastAsia" w:hAnsiTheme="minorEastAsia"/>
          <w:szCs w:val="21"/>
        </w:rPr>
        <w:t>DLL</w:t>
      </w:r>
      <w:r w:rsidRPr="00DD31E8">
        <w:rPr>
          <w:rFonts w:ascii="Times New Roman" w:eastAsiaTheme="minorEastAsia" w:hAnsiTheme="minorEastAsia" w:hint="eastAsia"/>
          <w:szCs w:val="21"/>
        </w:rPr>
        <w:t>文件是否符合要求。</w:t>
      </w:r>
    </w:p>
    <w:p w:rsidR="00A76370" w:rsidRPr="00DD31E8" w:rsidRDefault="00A76370" w:rsidP="00A76370">
      <w:r w:rsidRPr="00DD31E8">
        <w:rPr>
          <w:rFonts w:hint="eastAsia"/>
        </w:rPr>
        <w:tab/>
      </w:r>
    </w:p>
    <w:p w:rsidR="003571F7" w:rsidRDefault="00CF4771" w:rsidP="003571F7">
      <w:pPr>
        <w:pStyle w:val="2"/>
      </w:pPr>
      <w:r>
        <w:rPr>
          <w:rFonts w:hint="eastAsia"/>
        </w:rPr>
        <w:t>文件</w:t>
      </w:r>
      <w:r w:rsidR="000868A9">
        <w:rPr>
          <w:rFonts w:hint="eastAsia"/>
        </w:rPr>
        <w:t>版本升级</w:t>
      </w:r>
      <w:r w:rsidR="003571F7" w:rsidRPr="00DD31E8">
        <w:rPr>
          <w:rFonts w:hint="eastAsia"/>
        </w:rPr>
        <w:t>说明</w:t>
      </w:r>
    </w:p>
    <w:p w:rsidR="00965DF0" w:rsidRPr="00965DF0" w:rsidRDefault="00965DF0" w:rsidP="00965DF0"/>
    <w:tbl>
      <w:tblPr>
        <w:tblStyle w:val="a9"/>
        <w:tblW w:w="0" w:type="auto"/>
        <w:tblInd w:w="250" w:type="dxa"/>
        <w:tblLayout w:type="fixed"/>
        <w:tblLook w:val="04A0" w:firstRow="1" w:lastRow="0" w:firstColumn="1" w:lastColumn="0" w:noHBand="0" w:noVBand="1"/>
      </w:tblPr>
      <w:tblGrid>
        <w:gridCol w:w="992"/>
        <w:gridCol w:w="1276"/>
        <w:gridCol w:w="1136"/>
        <w:gridCol w:w="1983"/>
        <w:gridCol w:w="850"/>
        <w:gridCol w:w="3367"/>
      </w:tblGrid>
      <w:tr w:rsidR="00965DF0" w:rsidTr="0012655B">
        <w:tc>
          <w:tcPr>
            <w:tcW w:w="992" w:type="dxa"/>
            <w:shd w:val="clear" w:color="auto" w:fill="00B050"/>
          </w:tcPr>
          <w:p w:rsidR="00965DF0" w:rsidRDefault="00965DF0" w:rsidP="00DE0110">
            <w:pPr>
              <w:jc w:val="center"/>
              <w:rPr>
                <w:rFonts w:ascii="Times New Roman" w:eastAsiaTheme="minorEastAsia" w:hAnsi="Times New Roman"/>
                <w:szCs w:val="21"/>
              </w:rPr>
            </w:pPr>
            <w:r>
              <w:rPr>
                <w:rFonts w:ascii="Times New Roman" w:eastAsiaTheme="minorEastAsia" w:hAnsi="Times New Roman" w:hint="eastAsia"/>
                <w:szCs w:val="21"/>
              </w:rPr>
              <w:lastRenderedPageBreak/>
              <w:t>版本</w:t>
            </w:r>
          </w:p>
        </w:tc>
        <w:tc>
          <w:tcPr>
            <w:tcW w:w="1276"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日期</w:t>
            </w:r>
          </w:p>
        </w:tc>
        <w:tc>
          <w:tcPr>
            <w:tcW w:w="1136"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模块</w:t>
            </w:r>
          </w:p>
        </w:tc>
        <w:tc>
          <w:tcPr>
            <w:tcW w:w="1983"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文件</w:t>
            </w:r>
          </w:p>
        </w:tc>
        <w:tc>
          <w:tcPr>
            <w:tcW w:w="850"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变更</w:t>
            </w:r>
          </w:p>
        </w:tc>
        <w:tc>
          <w:tcPr>
            <w:tcW w:w="3367" w:type="dxa"/>
            <w:shd w:val="clear" w:color="auto" w:fill="00B050"/>
          </w:tcPr>
          <w:p w:rsidR="00965DF0" w:rsidRDefault="00965DF0" w:rsidP="00810742">
            <w:pPr>
              <w:rPr>
                <w:rFonts w:ascii="Times New Roman" w:eastAsiaTheme="minorEastAsia" w:hAnsi="Times New Roman"/>
                <w:szCs w:val="21"/>
              </w:rPr>
            </w:pPr>
            <w:r>
              <w:rPr>
                <w:rFonts w:ascii="Times New Roman" w:eastAsiaTheme="minorEastAsia" w:hAnsi="Times New Roman" w:hint="eastAsia"/>
                <w:szCs w:val="21"/>
              </w:rPr>
              <w:t>版本更新功能</w:t>
            </w:r>
          </w:p>
        </w:tc>
      </w:tr>
      <w:tr w:rsidR="001F10BD" w:rsidTr="0012655B">
        <w:tc>
          <w:tcPr>
            <w:tcW w:w="992" w:type="dxa"/>
            <w:vMerge w:val="restart"/>
          </w:tcPr>
          <w:p w:rsidR="001F10BD" w:rsidRDefault="001F10BD" w:rsidP="0001398F">
            <w:pPr>
              <w:jc w:val="center"/>
              <w:rPr>
                <w:rFonts w:ascii="Times New Roman" w:eastAsiaTheme="minorEastAsia" w:hAnsi="Times New Roman"/>
                <w:szCs w:val="21"/>
              </w:rPr>
            </w:pPr>
            <w:r>
              <w:rPr>
                <w:rFonts w:ascii="Times New Roman" w:eastAsiaTheme="minorEastAsia" w:hAnsi="Times New Roman" w:hint="eastAsia"/>
                <w:szCs w:val="21"/>
              </w:rPr>
              <w:t>V1.6.2</w:t>
            </w:r>
          </w:p>
        </w:tc>
        <w:tc>
          <w:tcPr>
            <w:tcW w:w="1276" w:type="dxa"/>
            <w:vMerge w:val="restart"/>
          </w:tcPr>
          <w:p w:rsidR="001F10BD" w:rsidRPr="00FF64F8" w:rsidRDefault="001F10BD" w:rsidP="002D4258">
            <w:pPr>
              <w:widowControl/>
              <w:jc w:val="center"/>
              <w:rPr>
                <w:rFonts w:ascii="Times New Roman" w:hAnsi="Times New Roman"/>
                <w:color w:val="000000" w:themeColor="text1"/>
                <w:kern w:val="0"/>
                <w:szCs w:val="21"/>
              </w:rPr>
            </w:pPr>
            <w:r w:rsidRPr="00FF64F8">
              <w:rPr>
                <w:rFonts w:ascii="Times New Roman" w:hAnsi="Times New Roman"/>
                <w:color w:val="000000" w:themeColor="text1"/>
                <w:kern w:val="0"/>
                <w:szCs w:val="21"/>
              </w:rPr>
              <w:t>2013-03-28</w:t>
            </w:r>
          </w:p>
          <w:p w:rsidR="001F10BD" w:rsidRPr="00F133BD" w:rsidRDefault="001F10BD" w:rsidP="002D4258">
            <w:pPr>
              <w:jc w:val="center"/>
              <w:rPr>
                <w:rFonts w:ascii="Times New Roman" w:hAnsi="Times New Roman"/>
                <w:color w:val="000000" w:themeColor="text1"/>
              </w:rPr>
            </w:pPr>
          </w:p>
        </w:tc>
        <w:tc>
          <w:tcPr>
            <w:tcW w:w="1136" w:type="dxa"/>
          </w:tcPr>
          <w:p w:rsidR="001F10BD" w:rsidRDefault="001F10BD" w:rsidP="002D4258">
            <w:pPr>
              <w:jc w:val="center"/>
              <w:rPr>
                <w:rFonts w:ascii="Times New Roman" w:eastAsiaTheme="minorEastAsia" w:hAnsi="Times New Roman"/>
                <w:szCs w:val="21"/>
              </w:rPr>
            </w:pPr>
            <w:r w:rsidRPr="00E50FEB">
              <w:rPr>
                <w:rFonts w:ascii="Times New Roman" w:hAnsi="Times New Roman"/>
              </w:rPr>
              <w:t>Crypto</w:t>
            </w:r>
            <w:r w:rsidRPr="00E50FEB">
              <w:rPr>
                <w:rFonts w:ascii="Times New Roman" w:hAnsi="Times New Roman" w:hint="eastAsia"/>
              </w:rPr>
              <w:t>中间件文件</w:t>
            </w:r>
          </w:p>
        </w:tc>
        <w:tc>
          <w:tcPr>
            <w:tcW w:w="1983" w:type="dxa"/>
          </w:tcPr>
          <w:p w:rsidR="001F10BD" w:rsidRDefault="001F10BD" w:rsidP="00A642A8">
            <w:r>
              <w:t>NETCA_CRYPTO.dll</w:t>
            </w:r>
          </w:p>
          <w:p w:rsidR="001F10BD" w:rsidRDefault="001F10BD" w:rsidP="00A642A8">
            <w:r>
              <w:t>NETCA_CRYPTO_UI.dll</w:t>
            </w:r>
            <w:r>
              <w:tab/>
            </w:r>
          </w:p>
          <w:p w:rsidR="001F10BD" w:rsidRDefault="001F10BD" w:rsidP="00A642A8">
            <w:r>
              <w:t>NETCA_CRYPTO_UI_RES_1028.dll</w:t>
            </w:r>
          </w:p>
          <w:p w:rsidR="001F10BD" w:rsidRDefault="001F10BD" w:rsidP="00A642A8">
            <w:r>
              <w:t>NETCA_CRYPTO_UI_RES_1033.dll</w:t>
            </w:r>
          </w:p>
          <w:p w:rsidR="001F10BD" w:rsidRDefault="001F10BD" w:rsidP="00A642A8">
            <w:r>
              <w:t>NETCA_CRYPTO_UI_RES_2052.dll</w:t>
            </w:r>
          </w:p>
          <w:p w:rsidR="001F10BD" w:rsidRDefault="001F10BD" w:rsidP="00A642A8">
            <w:r>
              <w:t>NETCA_LOG.dll</w:t>
            </w:r>
          </w:p>
          <w:p w:rsidR="001F10BD" w:rsidRDefault="001F10BD" w:rsidP="00A642A8">
            <w:r>
              <w:t>NETCA_URL.dll</w:t>
            </w:r>
          </w:p>
          <w:p w:rsidR="001F10BD" w:rsidRPr="00A642A8" w:rsidRDefault="001F10BD" w:rsidP="00A642A8">
            <w:r>
              <w:t>NETCA_UTIL.dll</w:t>
            </w:r>
          </w:p>
        </w:tc>
        <w:tc>
          <w:tcPr>
            <w:tcW w:w="850" w:type="dxa"/>
          </w:tcPr>
          <w:p w:rsidR="001F10BD" w:rsidRDefault="001F10BD" w:rsidP="00810742">
            <w:r w:rsidRPr="004D2253">
              <w:rPr>
                <w:rFonts w:hint="eastAsia"/>
              </w:rPr>
              <w:t>Modify</w:t>
            </w:r>
          </w:p>
        </w:tc>
        <w:tc>
          <w:tcPr>
            <w:tcW w:w="3367" w:type="dxa"/>
          </w:tcPr>
          <w:p w:rsidR="001F10BD" w:rsidRPr="004D2253" w:rsidRDefault="001F10BD" w:rsidP="00810742">
            <w:r>
              <w:rPr>
                <w:rFonts w:hint="eastAsia"/>
              </w:rPr>
              <w:t>中间件核心版本由V1.6.1升级到V1.6.2，</w:t>
            </w:r>
            <w:r w:rsidRPr="00BF4053">
              <w:rPr>
                <w:rFonts w:hint="eastAsia"/>
              </w:rPr>
              <w:t>增加对</w:t>
            </w:r>
            <w:r>
              <w:rPr>
                <w:rFonts w:hint="eastAsia"/>
              </w:rPr>
              <w:t>飞天</w:t>
            </w:r>
            <w:r>
              <w:t>502设备的支持</w:t>
            </w:r>
            <w:r>
              <w:rPr>
                <w:rFonts w:hint="eastAsia"/>
              </w:rPr>
              <w:t>；支持普华</w:t>
            </w:r>
            <w:r>
              <w:t>KM</w:t>
            </w:r>
            <w:r>
              <w:rPr>
                <w:rFonts w:hint="eastAsia"/>
              </w:rPr>
              <w:t>使用飞天</w:t>
            </w:r>
            <w:r>
              <w:t>SM2</w:t>
            </w:r>
            <w:r>
              <w:rPr>
                <w:rFonts w:hint="eastAsia"/>
              </w:rPr>
              <w:t>的</w:t>
            </w:r>
            <w:r>
              <w:t>Key</w:t>
            </w:r>
            <w:r>
              <w:rPr>
                <w:rFonts w:hint="eastAsia"/>
              </w:rPr>
              <w:t>；支持</w:t>
            </w:r>
            <w:r>
              <w:t>HTTP</w:t>
            </w:r>
            <w:r>
              <w:rPr>
                <w:rFonts w:hint="eastAsia"/>
              </w:rPr>
              <w:t>重定向；整合了新的证书验证</w:t>
            </w:r>
            <w:r>
              <w:t>API</w:t>
            </w:r>
          </w:p>
        </w:tc>
      </w:tr>
      <w:tr w:rsidR="001F10BD" w:rsidTr="0012655B">
        <w:tc>
          <w:tcPr>
            <w:tcW w:w="992" w:type="dxa"/>
            <w:vMerge/>
          </w:tcPr>
          <w:p w:rsidR="001F10BD" w:rsidRDefault="001F10BD" w:rsidP="006C4E28">
            <w:pPr>
              <w:jc w:val="center"/>
              <w:rPr>
                <w:rFonts w:ascii="Times New Roman" w:eastAsiaTheme="minorEastAsia" w:hAnsi="Times New Roman"/>
                <w:szCs w:val="21"/>
              </w:rPr>
            </w:pPr>
          </w:p>
        </w:tc>
        <w:tc>
          <w:tcPr>
            <w:tcW w:w="1276" w:type="dxa"/>
            <w:vMerge/>
          </w:tcPr>
          <w:p w:rsidR="001F10BD" w:rsidRPr="00E50FEB" w:rsidRDefault="001F10BD" w:rsidP="00810742">
            <w:pPr>
              <w:rPr>
                <w:rFonts w:ascii="Times New Roman" w:hAnsi="Times New Roman"/>
              </w:rPr>
            </w:pPr>
          </w:p>
        </w:tc>
        <w:tc>
          <w:tcPr>
            <w:tcW w:w="1136" w:type="dxa"/>
          </w:tcPr>
          <w:p w:rsidR="001F10BD" w:rsidRPr="008056F2" w:rsidRDefault="001F10BD" w:rsidP="008056F2">
            <w:r w:rsidRPr="008056F2">
              <w:rPr>
                <w:rFonts w:hint="eastAsia"/>
              </w:rPr>
              <w:t>COM文件</w:t>
            </w:r>
          </w:p>
        </w:tc>
        <w:tc>
          <w:tcPr>
            <w:tcW w:w="1983" w:type="dxa"/>
          </w:tcPr>
          <w:p w:rsidR="001F10BD" w:rsidRPr="008056F2" w:rsidRDefault="001F10BD" w:rsidP="008056F2">
            <w:r w:rsidRPr="008056F2">
              <w:t>npnetcapki.dll</w:t>
            </w:r>
          </w:p>
        </w:tc>
        <w:tc>
          <w:tcPr>
            <w:tcW w:w="850" w:type="dxa"/>
          </w:tcPr>
          <w:p w:rsidR="001F10BD" w:rsidRDefault="001F10BD" w:rsidP="00810742">
            <w:pPr>
              <w:rPr>
                <w:rFonts w:ascii="Times New Roman" w:eastAsiaTheme="minorEastAsia" w:hAnsi="Times New Roman"/>
                <w:szCs w:val="21"/>
              </w:rPr>
            </w:pPr>
            <w:r w:rsidRPr="004D2253">
              <w:rPr>
                <w:rFonts w:hint="eastAsia"/>
              </w:rPr>
              <w:t>Modify</w:t>
            </w:r>
          </w:p>
        </w:tc>
        <w:tc>
          <w:tcPr>
            <w:tcW w:w="3367" w:type="dxa"/>
          </w:tcPr>
          <w:p w:rsidR="001F10BD" w:rsidRPr="004D2253" w:rsidRDefault="001F10BD" w:rsidP="00810742"/>
        </w:tc>
      </w:tr>
      <w:tr w:rsidR="001F10BD" w:rsidTr="0012655B">
        <w:tc>
          <w:tcPr>
            <w:tcW w:w="992" w:type="dxa"/>
            <w:vMerge/>
          </w:tcPr>
          <w:p w:rsidR="001F10BD" w:rsidRDefault="001F10BD" w:rsidP="00DE0110">
            <w:pPr>
              <w:jc w:val="center"/>
              <w:rPr>
                <w:rFonts w:ascii="Times New Roman" w:eastAsiaTheme="minorEastAsia" w:hAnsi="Times New Roman"/>
                <w:szCs w:val="21"/>
              </w:rPr>
            </w:pPr>
          </w:p>
        </w:tc>
        <w:tc>
          <w:tcPr>
            <w:tcW w:w="1276" w:type="dxa"/>
            <w:vMerge w:val="restart"/>
          </w:tcPr>
          <w:p w:rsidR="001F10BD" w:rsidRDefault="001F10BD" w:rsidP="005222E0">
            <w:pPr>
              <w:jc w:val="center"/>
              <w:rPr>
                <w:rFonts w:ascii="Times New Roman" w:eastAsiaTheme="minorEastAsia" w:hAnsi="Times New Roman"/>
                <w:szCs w:val="21"/>
              </w:rPr>
            </w:pPr>
          </w:p>
          <w:p w:rsidR="001F10BD" w:rsidRDefault="001F10BD" w:rsidP="005222E0">
            <w:pPr>
              <w:jc w:val="center"/>
              <w:rPr>
                <w:rFonts w:ascii="Times New Roman" w:eastAsiaTheme="minorEastAsia" w:hAnsi="Times New Roman"/>
                <w:szCs w:val="21"/>
              </w:rPr>
            </w:pPr>
          </w:p>
          <w:p w:rsidR="001F10BD" w:rsidRDefault="001F10BD" w:rsidP="005222E0">
            <w:pPr>
              <w:jc w:val="center"/>
              <w:rPr>
                <w:rFonts w:ascii="Times New Roman" w:eastAsiaTheme="minorEastAsia" w:hAnsi="Times New Roman"/>
                <w:szCs w:val="21"/>
              </w:rPr>
            </w:pPr>
          </w:p>
          <w:p w:rsidR="001F10BD" w:rsidRDefault="001F10BD" w:rsidP="005222E0">
            <w:pPr>
              <w:jc w:val="center"/>
              <w:rPr>
                <w:rFonts w:ascii="Times New Roman" w:eastAsiaTheme="minorEastAsia" w:hAnsi="Times New Roman"/>
                <w:szCs w:val="21"/>
              </w:rPr>
            </w:pPr>
          </w:p>
          <w:p w:rsidR="001F10BD" w:rsidRDefault="001F10BD" w:rsidP="00A245AF">
            <w:pPr>
              <w:jc w:val="center"/>
              <w:rPr>
                <w:rFonts w:ascii="Times New Roman" w:eastAsiaTheme="minorEastAsia" w:hAnsi="Times New Roman"/>
                <w:szCs w:val="21"/>
              </w:rPr>
            </w:pPr>
            <w:r>
              <w:rPr>
                <w:rFonts w:ascii="Times New Roman" w:eastAsiaTheme="minorEastAsia" w:hAnsi="Times New Roman" w:hint="eastAsia"/>
                <w:szCs w:val="21"/>
              </w:rPr>
              <w:t>2013-04-27</w:t>
            </w:r>
          </w:p>
        </w:tc>
        <w:tc>
          <w:tcPr>
            <w:tcW w:w="1136" w:type="dxa"/>
          </w:tcPr>
          <w:p w:rsidR="001F10BD" w:rsidRDefault="001F10BD" w:rsidP="005222E0">
            <w:pPr>
              <w:jc w:val="center"/>
              <w:rPr>
                <w:rFonts w:ascii="Times New Roman" w:eastAsiaTheme="minorEastAsia" w:hAnsi="Times New Roman"/>
                <w:szCs w:val="21"/>
              </w:rPr>
            </w:pPr>
            <w:r>
              <w:rPr>
                <w:rFonts w:ascii="Times New Roman" w:eastAsiaTheme="minorEastAsia" w:hAnsi="Times New Roman" w:hint="eastAsia"/>
                <w:szCs w:val="21"/>
              </w:rPr>
              <w:t>设备</w:t>
            </w:r>
            <w:r>
              <w:rPr>
                <w:rFonts w:ascii="Times New Roman" w:eastAsiaTheme="minorEastAsia" w:hAnsi="Times New Roman" w:hint="eastAsia"/>
                <w:szCs w:val="21"/>
              </w:rPr>
              <w:t>DLL</w:t>
            </w:r>
          </w:p>
        </w:tc>
        <w:tc>
          <w:tcPr>
            <w:tcW w:w="1983" w:type="dxa"/>
          </w:tcPr>
          <w:p w:rsidR="001F10BD" w:rsidRDefault="001F10BD" w:rsidP="00810742">
            <w:pPr>
              <w:rPr>
                <w:rFonts w:ascii="Times New Roman" w:hAnsi="Times New Roman"/>
              </w:rPr>
            </w:pPr>
            <w:r w:rsidRPr="00D569B8">
              <w:rPr>
                <w:rFonts w:ascii="Times New Roman" w:hAnsi="Times New Roman"/>
              </w:rPr>
              <w:t>FeiTianSM2Key.dll</w:t>
            </w:r>
          </w:p>
          <w:p w:rsidR="001F10BD" w:rsidRDefault="001F10BD" w:rsidP="00810742">
            <w:pPr>
              <w:rPr>
                <w:rFonts w:ascii="Times New Roman" w:eastAsiaTheme="minorEastAsia" w:hAnsi="Times New Roman"/>
                <w:szCs w:val="21"/>
              </w:rPr>
            </w:pPr>
            <w:r w:rsidRPr="00034B51">
              <w:rPr>
                <w:rFonts w:ascii="Times New Roman" w:hAnsi="Times New Roman"/>
              </w:rPr>
              <w:t>NETCAKeyFTSM2.reg</w:t>
            </w:r>
          </w:p>
        </w:tc>
        <w:tc>
          <w:tcPr>
            <w:tcW w:w="850"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Add</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增加设备飞天</w:t>
            </w:r>
            <w:r>
              <w:rPr>
                <w:rFonts w:ascii="Times New Roman" w:eastAsiaTheme="minorEastAsia" w:hAnsi="Times New Roman" w:hint="eastAsia"/>
                <w:szCs w:val="21"/>
              </w:rPr>
              <w:t>SM2</w:t>
            </w:r>
          </w:p>
        </w:tc>
      </w:tr>
      <w:tr w:rsidR="001F10BD" w:rsidRPr="00A86350" w:rsidTr="0012655B">
        <w:tc>
          <w:tcPr>
            <w:tcW w:w="992" w:type="dxa"/>
            <w:vMerge/>
          </w:tcPr>
          <w:p w:rsidR="001F10BD" w:rsidRDefault="001F10BD" w:rsidP="00F76762">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厂家驱动</w:t>
            </w:r>
          </w:p>
        </w:tc>
        <w:tc>
          <w:tcPr>
            <w:tcW w:w="1983" w:type="dxa"/>
          </w:tcPr>
          <w:p w:rsidR="001F10BD" w:rsidRPr="00D569B8" w:rsidRDefault="001F10BD" w:rsidP="00A86350">
            <w:pPr>
              <w:rPr>
                <w:rFonts w:ascii="Times New Roman" w:hAnsi="Times New Roman"/>
              </w:rPr>
            </w:pPr>
            <w:r w:rsidRPr="00F834D9">
              <w:rPr>
                <w:rFonts w:ascii="Times New Roman" w:hAnsi="Times New Roman"/>
              </w:rPr>
              <w:t>FTGM.dll</w:t>
            </w:r>
          </w:p>
        </w:tc>
        <w:tc>
          <w:tcPr>
            <w:tcW w:w="850"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Add</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增加飞天</w:t>
            </w:r>
            <w:r>
              <w:rPr>
                <w:rFonts w:ascii="Times New Roman" w:eastAsiaTheme="minorEastAsia" w:hAnsi="Times New Roman" w:hint="eastAsia"/>
                <w:szCs w:val="21"/>
              </w:rPr>
              <w:t>SM2</w:t>
            </w:r>
            <w:r>
              <w:rPr>
                <w:rFonts w:ascii="Times New Roman" w:eastAsiaTheme="minorEastAsia" w:hAnsi="Times New Roman" w:hint="eastAsia"/>
                <w:szCs w:val="21"/>
              </w:rPr>
              <w:t>的厂家驱动，</w:t>
            </w:r>
            <w:r w:rsidRPr="00A86350">
              <w:rPr>
                <w:rFonts w:ascii="Times New Roman" w:eastAsiaTheme="minorEastAsia" w:hAnsi="Times New Roman"/>
                <w:szCs w:val="21"/>
              </w:rPr>
              <w:t>usbccid</w:t>
            </w:r>
            <w:r>
              <w:rPr>
                <w:rFonts w:ascii="Times New Roman" w:eastAsiaTheme="minorEastAsia" w:hAnsi="Times New Roman" w:hint="eastAsia"/>
                <w:szCs w:val="21"/>
              </w:rPr>
              <w:t>驱动手动安装，该版本不加入</w:t>
            </w:r>
            <w:r w:rsidRPr="00A86350">
              <w:rPr>
                <w:rFonts w:ascii="Times New Roman" w:eastAsiaTheme="minorEastAsia" w:hAnsi="Times New Roman"/>
                <w:szCs w:val="21"/>
              </w:rPr>
              <w:t>usbccid</w:t>
            </w:r>
            <w:r>
              <w:rPr>
                <w:rFonts w:ascii="Times New Roman" w:eastAsiaTheme="minorEastAsia" w:hAnsi="Times New Roman" w:hint="eastAsia"/>
                <w:szCs w:val="21"/>
              </w:rPr>
              <w:t>的驱动。</w:t>
            </w:r>
          </w:p>
        </w:tc>
      </w:tr>
      <w:tr w:rsidR="001F10BD" w:rsidTr="0012655B">
        <w:tc>
          <w:tcPr>
            <w:tcW w:w="992" w:type="dxa"/>
            <w:vMerge/>
          </w:tcPr>
          <w:p w:rsidR="001F10BD" w:rsidRDefault="001F10BD" w:rsidP="00F76762">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Default="001F10BD" w:rsidP="00810742">
            <w:pPr>
              <w:rPr>
                <w:rFonts w:ascii="Times New Roman" w:eastAsiaTheme="minorEastAsia" w:hAnsi="Times New Roman"/>
                <w:szCs w:val="21"/>
              </w:rPr>
            </w:pPr>
            <w:r w:rsidRPr="00E50FEB">
              <w:rPr>
                <w:rFonts w:ascii="Times New Roman" w:hAnsi="Times New Roman"/>
              </w:rPr>
              <w:t>Crypto</w:t>
            </w:r>
            <w:r w:rsidRPr="00E50FEB">
              <w:rPr>
                <w:rFonts w:ascii="Times New Roman" w:hAnsi="Times New Roman" w:hint="eastAsia"/>
              </w:rPr>
              <w:t>中间件文件</w:t>
            </w:r>
          </w:p>
        </w:tc>
        <w:tc>
          <w:tcPr>
            <w:tcW w:w="1983" w:type="dxa"/>
          </w:tcPr>
          <w:p w:rsidR="001F10BD" w:rsidRDefault="001F10BD" w:rsidP="00810742">
            <w:pPr>
              <w:rPr>
                <w:rFonts w:ascii="Times New Roman" w:eastAsiaTheme="minorEastAsia" w:hAnsi="Times New Roman"/>
                <w:szCs w:val="21"/>
              </w:rPr>
            </w:pPr>
            <w:r w:rsidRPr="00DD31E8">
              <w:rPr>
                <w:rFonts w:ascii="Times New Roman" w:hAnsi="Times New Roman"/>
              </w:rPr>
              <w:t>NETCA_XML.dll</w:t>
            </w:r>
          </w:p>
        </w:tc>
        <w:tc>
          <w:tcPr>
            <w:tcW w:w="850" w:type="dxa"/>
          </w:tcPr>
          <w:p w:rsidR="001F10BD" w:rsidRDefault="001F10BD" w:rsidP="00810742">
            <w:pPr>
              <w:rPr>
                <w:rFonts w:ascii="Times New Roman" w:eastAsiaTheme="minorEastAsia" w:hAnsi="Times New Roman"/>
                <w:szCs w:val="21"/>
              </w:rPr>
            </w:pPr>
            <w:r w:rsidRPr="004D2253">
              <w:rPr>
                <w:rFonts w:hint="eastAsia"/>
              </w:rPr>
              <w:t>Modify</w:t>
            </w:r>
          </w:p>
        </w:tc>
        <w:tc>
          <w:tcPr>
            <w:tcW w:w="3367" w:type="dxa"/>
          </w:tcPr>
          <w:p w:rsidR="001F10BD" w:rsidRDefault="001F10BD" w:rsidP="00810742">
            <w:pPr>
              <w:rPr>
                <w:rFonts w:ascii="Times New Roman" w:hAnsi="Times New Roman"/>
              </w:rPr>
            </w:pPr>
            <w:r>
              <w:rPr>
                <w:rFonts w:ascii="Times New Roman" w:eastAsiaTheme="minorEastAsia" w:hAnsi="Times New Roman" w:hint="eastAsia"/>
                <w:szCs w:val="21"/>
              </w:rPr>
              <w:t>升级到</w:t>
            </w:r>
            <w:r>
              <w:rPr>
                <w:rFonts w:ascii="Times New Roman" w:eastAsiaTheme="minorEastAsia" w:hAnsi="Times New Roman" w:hint="eastAsia"/>
                <w:szCs w:val="21"/>
              </w:rPr>
              <w:t>V</w:t>
            </w:r>
            <w:r w:rsidRPr="001A14AA">
              <w:rPr>
                <w:rFonts w:ascii="Times New Roman" w:hAnsi="Times New Roman"/>
              </w:rPr>
              <w:t>2.1.0.0</w:t>
            </w:r>
            <w:r>
              <w:rPr>
                <w:rFonts w:ascii="Times New Roman" w:hAnsi="Times New Roman" w:hint="eastAsia"/>
              </w:rPr>
              <w:t>;</w:t>
            </w:r>
          </w:p>
          <w:p w:rsidR="001F10BD" w:rsidRDefault="001F10BD" w:rsidP="00810742">
            <w:pPr>
              <w:rPr>
                <w:rFonts w:ascii="Times New Roman" w:eastAsiaTheme="minorEastAsia" w:hAnsi="Times New Roman"/>
                <w:szCs w:val="21"/>
              </w:rPr>
            </w:pPr>
            <w:r>
              <w:rPr>
                <w:rFonts w:hint="eastAsia"/>
              </w:rPr>
              <w:t>修复多次释放导致凭证崩溃的</w:t>
            </w:r>
            <w:r>
              <w:t>BUG</w:t>
            </w:r>
          </w:p>
        </w:tc>
      </w:tr>
      <w:tr w:rsidR="001F10BD" w:rsidTr="0012655B">
        <w:tc>
          <w:tcPr>
            <w:tcW w:w="992" w:type="dxa"/>
            <w:vMerge/>
          </w:tcPr>
          <w:p w:rsidR="001F10BD" w:rsidRDefault="001F10BD" w:rsidP="00F76762">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Pr="00E50FEB" w:rsidRDefault="001F10BD" w:rsidP="00810742">
            <w:pPr>
              <w:rPr>
                <w:rFonts w:ascii="Times New Roman" w:hAnsi="Times New Roman"/>
              </w:rPr>
            </w:pPr>
            <w:r w:rsidRPr="00DD31E8">
              <w:rPr>
                <w:rFonts w:ascii="Times New Roman" w:hAnsi="Times New Roman"/>
              </w:rPr>
              <w:t>COM</w:t>
            </w:r>
          </w:p>
        </w:tc>
        <w:tc>
          <w:tcPr>
            <w:tcW w:w="1983" w:type="dxa"/>
          </w:tcPr>
          <w:p w:rsidR="001F10BD" w:rsidRPr="00DD31E8" w:rsidRDefault="001F10BD" w:rsidP="00810742">
            <w:pPr>
              <w:rPr>
                <w:rFonts w:ascii="Times New Roman" w:hAnsi="Times New Roman"/>
              </w:rPr>
            </w:pPr>
            <w:r w:rsidRPr="00DD31E8">
              <w:rPr>
                <w:rFonts w:ascii="Times New Roman" w:hAnsi="Times New Roman"/>
              </w:rPr>
              <w:t>NetcaPkiCom.dll</w:t>
            </w:r>
          </w:p>
        </w:tc>
        <w:tc>
          <w:tcPr>
            <w:tcW w:w="850" w:type="dxa"/>
          </w:tcPr>
          <w:p w:rsidR="001F10BD" w:rsidRDefault="001F10BD" w:rsidP="00810742">
            <w:pPr>
              <w:rPr>
                <w:rFonts w:ascii="Times New Roman" w:eastAsiaTheme="minorEastAsia" w:hAnsi="Times New Roman"/>
                <w:szCs w:val="21"/>
              </w:rPr>
            </w:pPr>
            <w:r w:rsidRPr="004D2253">
              <w:rPr>
                <w:rFonts w:hint="eastAsia"/>
              </w:rPr>
              <w:t>Modify</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升级到</w:t>
            </w:r>
            <w:r>
              <w:rPr>
                <w:rFonts w:ascii="Times New Roman" w:eastAsiaTheme="minorEastAsia" w:hAnsi="Times New Roman" w:hint="eastAsia"/>
                <w:szCs w:val="21"/>
              </w:rPr>
              <w:t>V1.6.2.0;</w:t>
            </w:r>
            <w:r>
              <w:rPr>
                <w:rFonts w:hint="eastAsia"/>
              </w:rPr>
              <w:t xml:space="preserve"> 增加日志功能, 带时间戳签名的功, 手工设置</w:t>
            </w:r>
            <w:r>
              <w:t>CA</w:t>
            </w:r>
            <w:r>
              <w:rPr>
                <w:rFonts w:hint="eastAsia"/>
              </w:rPr>
              <w:t>证书验证用户证书的功能</w:t>
            </w:r>
          </w:p>
        </w:tc>
      </w:tr>
      <w:tr w:rsidR="001F10BD" w:rsidTr="0012655B">
        <w:tc>
          <w:tcPr>
            <w:tcW w:w="992" w:type="dxa"/>
            <w:vMerge/>
          </w:tcPr>
          <w:p w:rsidR="001F10BD" w:rsidRDefault="001F10BD" w:rsidP="006C4E28">
            <w:pPr>
              <w:jc w:val="center"/>
              <w:rPr>
                <w:rFonts w:ascii="Times New Roman" w:eastAsiaTheme="minorEastAsia" w:hAnsi="Times New Roman"/>
                <w:szCs w:val="21"/>
              </w:rPr>
            </w:pPr>
          </w:p>
        </w:tc>
        <w:tc>
          <w:tcPr>
            <w:tcW w:w="1276" w:type="dxa"/>
            <w:vMerge/>
          </w:tcPr>
          <w:p w:rsidR="001F10BD" w:rsidRDefault="001F10BD" w:rsidP="00810742">
            <w:pPr>
              <w:rPr>
                <w:rFonts w:ascii="Times New Roman" w:eastAsiaTheme="minorEastAsia" w:hAnsi="Times New Roman"/>
                <w:szCs w:val="21"/>
              </w:rPr>
            </w:pPr>
          </w:p>
        </w:tc>
        <w:tc>
          <w:tcPr>
            <w:tcW w:w="1136" w:type="dxa"/>
          </w:tcPr>
          <w:p w:rsidR="001F10BD" w:rsidRPr="00DD31E8" w:rsidRDefault="001F10BD" w:rsidP="00810742">
            <w:pPr>
              <w:rPr>
                <w:rFonts w:ascii="Times New Roman" w:hAnsi="Times New Roman"/>
              </w:rPr>
            </w:pPr>
            <w:r>
              <w:rPr>
                <w:rFonts w:ascii="Times New Roman" w:hAnsi="Times New Roman" w:hint="eastAsia"/>
              </w:rPr>
              <w:t>CSP</w:t>
            </w:r>
          </w:p>
        </w:tc>
        <w:tc>
          <w:tcPr>
            <w:tcW w:w="1983" w:type="dxa"/>
          </w:tcPr>
          <w:p w:rsidR="001F10BD" w:rsidRPr="00DD31E8" w:rsidRDefault="001F10BD" w:rsidP="00810742">
            <w:pPr>
              <w:rPr>
                <w:rFonts w:ascii="Times New Roman" w:hAnsi="Times New Roman"/>
              </w:rPr>
            </w:pPr>
            <w:r w:rsidRPr="00DD31E8">
              <w:rPr>
                <w:rFonts w:ascii="Times New Roman" w:hAnsi="Times New Roman"/>
              </w:rPr>
              <w:t>NETCA_CRYPTO_RSACSP_IMP.dll</w:t>
            </w:r>
          </w:p>
        </w:tc>
        <w:tc>
          <w:tcPr>
            <w:tcW w:w="850" w:type="dxa"/>
          </w:tcPr>
          <w:p w:rsidR="001F10BD" w:rsidRPr="004D2253" w:rsidRDefault="001F10BD" w:rsidP="00810742">
            <w:r w:rsidRPr="004D2253">
              <w:rPr>
                <w:rFonts w:hint="eastAsia"/>
              </w:rPr>
              <w:t>Modify</w:t>
            </w:r>
          </w:p>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升级到</w:t>
            </w:r>
            <w:r>
              <w:rPr>
                <w:rFonts w:ascii="Times New Roman" w:eastAsiaTheme="minorEastAsia" w:hAnsi="Times New Roman" w:hint="eastAsia"/>
                <w:szCs w:val="21"/>
              </w:rPr>
              <w:t>V</w:t>
            </w:r>
            <w:r w:rsidRPr="001959EC">
              <w:rPr>
                <w:rFonts w:ascii="Times New Roman" w:hAnsi="Times New Roman"/>
              </w:rPr>
              <w:t>1.1.0.0</w:t>
            </w:r>
            <w:r>
              <w:rPr>
                <w:rFonts w:ascii="Times New Roman" w:hAnsi="Times New Roman" w:hint="eastAsia"/>
              </w:rPr>
              <w:t>;</w:t>
            </w:r>
            <w:r>
              <w:rPr>
                <w:rFonts w:hint="eastAsia"/>
              </w:rPr>
              <w:t xml:space="preserve"> 增加日志功能，并增加</w:t>
            </w:r>
            <w:r>
              <w:t>HMAC</w:t>
            </w:r>
            <w:r>
              <w:rPr>
                <w:rFonts w:hint="eastAsia"/>
              </w:rPr>
              <w:t>的支持</w:t>
            </w:r>
          </w:p>
        </w:tc>
      </w:tr>
      <w:tr w:rsidR="001F10BD" w:rsidTr="0012655B">
        <w:tc>
          <w:tcPr>
            <w:tcW w:w="992" w:type="dxa"/>
            <w:vMerge/>
          </w:tcPr>
          <w:p w:rsidR="001F10BD" w:rsidRDefault="001F10BD" w:rsidP="006C4E28">
            <w:pPr>
              <w:jc w:val="center"/>
              <w:rPr>
                <w:rFonts w:ascii="Times New Roman" w:eastAsiaTheme="minorEastAsia" w:hAnsi="Times New Roman"/>
                <w:szCs w:val="21"/>
              </w:rPr>
            </w:pPr>
          </w:p>
        </w:tc>
        <w:tc>
          <w:tcPr>
            <w:tcW w:w="1276"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2013-05-18</w:t>
            </w:r>
          </w:p>
        </w:tc>
        <w:tc>
          <w:tcPr>
            <w:tcW w:w="1136" w:type="dxa"/>
          </w:tcPr>
          <w:p w:rsidR="001F10BD" w:rsidRDefault="001F10BD" w:rsidP="00810742">
            <w:pPr>
              <w:rPr>
                <w:rFonts w:ascii="Times New Roman" w:hAnsi="Times New Roman"/>
              </w:rPr>
            </w:pPr>
          </w:p>
        </w:tc>
        <w:tc>
          <w:tcPr>
            <w:tcW w:w="1983" w:type="dxa"/>
          </w:tcPr>
          <w:p w:rsidR="001F10BD" w:rsidRPr="00DD31E8" w:rsidRDefault="001F10BD" w:rsidP="00810742">
            <w:pPr>
              <w:rPr>
                <w:rFonts w:ascii="Times New Roman" w:hAnsi="Times New Roman"/>
              </w:rPr>
            </w:pPr>
          </w:p>
        </w:tc>
        <w:tc>
          <w:tcPr>
            <w:tcW w:w="850" w:type="dxa"/>
          </w:tcPr>
          <w:p w:rsidR="001F10BD" w:rsidRPr="004D2253" w:rsidRDefault="001F10BD" w:rsidP="00810742"/>
        </w:tc>
        <w:tc>
          <w:tcPr>
            <w:tcW w:w="3367" w:type="dxa"/>
          </w:tcPr>
          <w:p w:rsidR="001F10BD" w:rsidRDefault="001F10BD" w:rsidP="00810742">
            <w:pPr>
              <w:rPr>
                <w:rFonts w:ascii="Times New Roman" w:eastAsiaTheme="minorEastAsia" w:hAnsi="Times New Roman"/>
                <w:szCs w:val="21"/>
              </w:rPr>
            </w:pPr>
            <w:r>
              <w:rPr>
                <w:rFonts w:ascii="Times New Roman" w:eastAsiaTheme="minorEastAsia" w:hAnsi="Times New Roman" w:hint="eastAsia"/>
                <w:szCs w:val="21"/>
              </w:rPr>
              <w:t>将设备</w:t>
            </w:r>
            <w:r>
              <w:rPr>
                <w:rFonts w:ascii="Times New Roman" w:eastAsiaTheme="minorEastAsia" w:hAnsi="Times New Roman" w:hint="eastAsia"/>
                <w:szCs w:val="21"/>
              </w:rPr>
              <w:t>DLL</w:t>
            </w:r>
            <w:r>
              <w:rPr>
                <w:rFonts w:ascii="Times New Roman" w:eastAsiaTheme="minorEastAsia" w:hAnsi="Times New Roman" w:hint="eastAsia"/>
                <w:szCs w:val="21"/>
              </w:rPr>
              <w:t>、厂家驱动分离为单独的安装包</w:t>
            </w:r>
          </w:p>
        </w:tc>
      </w:tr>
      <w:tr w:rsidR="00975CAB" w:rsidTr="0012655B">
        <w:trPr>
          <w:trHeight w:val="582"/>
        </w:trPr>
        <w:tc>
          <w:tcPr>
            <w:tcW w:w="992" w:type="dxa"/>
            <w:vMerge/>
          </w:tcPr>
          <w:p w:rsidR="00975CAB" w:rsidRDefault="00975CAB">
            <w:pPr>
              <w:jc w:val="center"/>
              <w:rPr>
                <w:rFonts w:ascii="Times New Roman" w:eastAsiaTheme="minorEastAsia" w:hAnsi="Times New Roman"/>
                <w:szCs w:val="21"/>
              </w:rPr>
            </w:pPr>
          </w:p>
        </w:tc>
        <w:tc>
          <w:tcPr>
            <w:tcW w:w="1276" w:type="dxa"/>
          </w:tcPr>
          <w:p w:rsidR="00975CAB" w:rsidRDefault="00975CAB" w:rsidP="00810742">
            <w:pPr>
              <w:rPr>
                <w:rFonts w:ascii="Times New Roman" w:eastAsiaTheme="minorEastAsia" w:hAnsi="Times New Roman"/>
                <w:szCs w:val="21"/>
              </w:rPr>
            </w:pPr>
            <w:r>
              <w:rPr>
                <w:rFonts w:ascii="Times New Roman" w:eastAsiaTheme="minorEastAsia" w:hAnsi="Times New Roman" w:hint="eastAsia"/>
                <w:szCs w:val="21"/>
              </w:rPr>
              <w:t>2013-05-27</w:t>
            </w:r>
          </w:p>
        </w:tc>
        <w:tc>
          <w:tcPr>
            <w:tcW w:w="1136" w:type="dxa"/>
          </w:tcPr>
          <w:p w:rsidR="00975CAB" w:rsidRDefault="00975CAB" w:rsidP="00810742">
            <w:pPr>
              <w:rPr>
                <w:rFonts w:ascii="Times New Roman" w:hAnsi="Times New Roman"/>
              </w:rPr>
            </w:pPr>
            <w:r w:rsidRPr="00DD31E8">
              <w:rPr>
                <w:rFonts w:ascii="Times New Roman" w:hAnsi="Times New Roman" w:hint="eastAsia"/>
              </w:rPr>
              <w:t>安全环境</w:t>
            </w:r>
          </w:p>
        </w:tc>
        <w:tc>
          <w:tcPr>
            <w:tcW w:w="1983" w:type="dxa"/>
          </w:tcPr>
          <w:p w:rsidR="00975CAB" w:rsidRPr="00DD31E8" w:rsidRDefault="00975CAB" w:rsidP="00810742">
            <w:pPr>
              <w:rPr>
                <w:rFonts w:ascii="Times New Roman" w:hAnsi="Times New Roman"/>
              </w:rPr>
            </w:pPr>
            <w:r>
              <w:rPr>
                <w:rFonts w:ascii="Times New Roman" w:hAnsi="Times New Roman" w:hint="eastAsia"/>
              </w:rPr>
              <w:t>trust</w:t>
            </w:r>
          </w:p>
        </w:tc>
        <w:tc>
          <w:tcPr>
            <w:tcW w:w="850" w:type="dxa"/>
          </w:tcPr>
          <w:p w:rsidR="00975CAB" w:rsidRPr="004D2253" w:rsidRDefault="00975CAB" w:rsidP="00810742">
            <w:r w:rsidRPr="004D2253">
              <w:rPr>
                <w:rFonts w:hint="eastAsia"/>
              </w:rPr>
              <w:t>Modify</w:t>
            </w:r>
          </w:p>
        </w:tc>
        <w:tc>
          <w:tcPr>
            <w:tcW w:w="3367" w:type="dxa"/>
          </w:tcPr>
          <w:p w:rsidR="00975CAB" w:rsidRDefault="00975CAB" w:rsidP="00810742">
            <w:pPr>
              <w:rPr>
                <w:rFonts w:ascii="Times New Roman" w:eastAsiaTheme="minorEastAsia" w:hAnsi="Times New Roman"/>
                <w:szCs w:val="21"/>
              </w:rPr>
            </w:pPr>
            <w:r>
              <w:rPr>
                <w:rFonts w:ascii="Times New Roman" w:eastAsiaTheme="minorEastAsia" w:hAnsi="Times New Roman" w:hint="eastAsia"/>
                <w:szCs w:val="21"/>
              </w:rPr>
              <w:t>增加</w:t>
            </w:r>
            <w:r>
              <w:rPr>
                <w:rFonts w:ascii="Times New Roman" w:eastAsiaTheme="minorEastAsia" w:hAnsi="Times New Roman" w:hint="eastAsia"/>
                <w:szCs w:val="21"/>
              </w:rPr>
              <w:t>ClassC</w:t>
            </w:r>
            <w:r>
              <w:rPr>
                <w:rFonts w:ascii="Times New Roman" w:eastAsiaTheme="minorEastAsia" w:hAnsi="Times New Roman" w:hint="eastAsia"/>
                <w:szCs w:val="21"/>
              </w:rPr>
              <w:t>的</w:t>
            </w:r>
            <w:r>
              <w:rPr>
                <w:rFonts w:ascii="Times New Roman" w:eastAsiaTheme="minorEastAsia" w:hAnsi="Times New Roman" w:hint="eastAsia"/>
                <w:szCs w:val="21"/>
              </w:rPr>
              <w:t xml:space="preserve"> </w:t>
            </w:r>
            <w:r>
              <w:rPr>
                <w:rFonts w:ascii="Times New Roman" w:eastAsiaTheme="minorEastAsia" w:hAnsi="Times New Roman" w:hint="eastAsia"/>
                <w:szCs w:val="21"/>
              </w:rPr>
              <w:t>证书链</w:t>
            </w:r>
          </w:p>
        </w:tc>
      </w:tr>
      <w:tr w:rsidR="00B27B91" w:rsidTr="0012655B">
        <w:tc>
          <w:tcPr>
            <w:tcW w:w="992" w:type="dxa"/>
            <w:vMerge w:val="restart"/>
          </w:tcPr>
          <w:p w:rsidR="00B27B91" w:rsidRPr="001F10BD" w:rsidRDefault="00B27B91">
            <w:pPr>
              <w:jc w:val="center"/>
              <w:rPr>
                <w:rFonts w:ascii="Times New Roman" w:eastAsiaTheme="minorEastAsia" w:hAnsi="Times New Roman"/>
                <w:szCs w:val="21"/>
              </w:rPr>
            </w:pPr>
            <w:r>
              <w:rPr>
                <w:rFonts w:ascii="Times New Roman" w:eastAsiaTheme="minorEastAsia" w:hAnsi="Times New Roman" w:hint="eastAsia"/>
                <w:szCs w:val="21"/>
              </w:rPr>
              <w:t>V1.7.0</w:t>
            </w:r>
          </w:p>
        </w:tc>
        <w:tc>
          <w:tcPr>
            <w:tcW w:w="1276"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2013-07-22</w:t>
            </w:r>
          </w:p>
        </w:tc>
        <w:tc>
          <w:tcPr>
            <w:tcW w:w="1136" w:type="dxa"/>
          </w:tcPr>
          <w:p w:rsidR="00B27B91" w:rsidRDefault="00B27B91" w:rsidP="00E33135">
            <w:pPr>
              <w:rPr>
                <w:rFonts w:ascii="Times New Roman" w:hAnsi="Times New Roman"/>
              </w:rPr>
            </w:pPr>
            <w:r w:rsidRPr="00DD31E8">
              <w:rPr>
                <w:rFonts w:ascii="Times New Roman" w:hAnsi="Times New Roman"/>
              </w:rPr>
              <w:t>COM</w:t>
            </w:r>
          </w:p>
        </w:tc>
        <w:tc>
          <w:tcPr>
            <w:tcW w:w="1983" w:type="dxa"/>
          </w:tcPr>
          <w:p w:rsidR="00B27B91" w:rsidRPr="00DD31E8" w:rsidRDefault="00B27B91" w:rsidP="00E33135">
            <w:pPr>
              <w:rPr>
                <w:rFonts w:ascii="Times New Roman" w:hAnsi="Times New Roman"/>
              </w:rPr>
            </w:pPr>
            <w:r>
              <w:rPr>
                <w:rFonts w:ascii="Calibri" w:hAnsi="Calibri" w:cs="Calibri"/>
                <w:color w:val="1F497D"/>
              </w:rPr>
              <w:t>NetcaRAClientCom.dll</w:t>
            </w:r>
          </w:p>
        </w:tc>
        <w:tc>
          <w:tcPr>
            <w:tcW w:w="850" w:type="dxa"/>
          </w:tcPr>
          <w:p w:rsidR="00B27B91" w:rsidRPr="004D2253" w:rsidRDefault="00B27B91" w:rsidP="00E33135">
            <w:r>
              <w:rPr>
                <w:rFonts w:hint="eastAsia"/>
              </w:rPr>
              <w:t>Add</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增加</w:t>
            </w:r>
            <w:r>
              <w:rPr>
                <w:rFonts w:ascii="Times New Roman" w:eastAsiaTheme="minorEastAsia" w:hAnsi="Times New Roman" w:hint="eastAsia"/>
                <w:szCs w:val="21"/>
              </w:rPr>
              <w:t>RA</w:t>
            </w:r>
            <w:r>
              <w:rPr>
                <w:rFonts w:ascii="Times New Roman" w:eastAsiaTheme="minorEastAsia" w:hAnsi="Times New Roman" w:hint="eastAsia"/>
                <w:szCs w:val="21"/>
              </w:rPr>
              <w:t>客户端</w:t>
            </w:r>
            <w:r>
              <w:rPr>
                <w:rFonts w:ascii="Times New Roman" w:eastAsiaTheme="minorEastAsia" w:hAnsi="Times New Roman" w:hint="eastAsia"/>
                <w:szCs w:val="21"/>
              </w:rPr>
              <w:t>COM</w:t>
            </w:r>
            <w:r>
              <w:rPr>
                <w:rFonts w:ascii="Times New Roman" w:eastAsiaTheme="minorEastAsia" w:hAnsi="Times New Roman" w:hint="eastAsia"/>
                <w:szCs w:val="21"/>
              </w:rPr>
              <w:t>，需注册该文件</w:t>
            </w:r>
          </w:p>
        </w:tc>
      </w:tr>
      <w:tr w:rsidR="00B27B91" w:rsidTr="0012655B">
        <w:trPr>
          <w:trHeight w:val="1309"/>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val="restart"/>
          </w:tcPr>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2013-07-25</w:t>
            </w:r>
          </w:p>
        </w:tc>
        <w:tc>
          <w:tcPr>
            <w:tcW w:w="1136" w:type="dxa"/>
          </w:tcPr>
          <w:p w:rsidR="00B27B91" w:rsidRPr="00DD31E8" w:rsidRDefault="00B27B91" w:rsidP="00E33135">
            <w:pPr>
              <w:rPr>
                <w:rFonts w:ascii="Times New Roman" w:hAnsi="Times New Roman"/>
              </w:rPr>
            </w:pPr>
            <w:r w:rsidRPr="00E50FEB">
              <w:rPr>
                <w:rFonts w:ascii="Times New Roman" w:hAnsi="Times New Roman"/>
              </w:rPr>
              <w:t>Crypto</w:t>
            </w:r>
          </w:p>
        </w:tc>
        <w:tc>
          <w:tcPr>
            <w:tcW w:w="1983" w:type="dxa"/>
          </w:tcPr>
          <w:p w:rsidR="00B27B91" w:rsidRDefault="00B27B91" w:rsidP="00EA1EED">
            <w:pPr>
              <w:rPr>
                <w:rFonts w:ascii="Calibri" w:hAnsi="Calibri" w:cs="Calibri"/>
                <w:color w:val="1F497D"/>
              </w:rPr>
            </w:pPr>
            <w:r>
              <w:t>NETCA_UTIL.dll</w:t>
            </w:r>
            <w:r>
              <w:rPr>
                <w:rFonts w:hint="eastAsia"/>
              </w:rPr>
              <w:t>、</w:t>
            </w:r>
            <w:r>
              <w:t>NETCA_ASN1.dll</w:t>
            </w:r>
            <w:r>
              <w:rPr>
                <w:rFonts w:hint="eastAsia"/>
              </w:rPr>
              <w:t>、</w:t>
            </w:r>
            <w:r>
              <w:t>NETCA_CRYPTO.dll</w:t>
            </w:r>
            <w:r>
              <w:rPr>
                <w:rFonts w:hint="eastAsia"/>
              </w:rPr>
              <w:t>、</w:t>
            </w:r>
            <w:r>
              <w:t>NETCA_CRYPTO_UI.dll</w:t>
            </w:r>
          </w:p>
        </w:tc>
        <w:tc>
          <w:tcPr>
            <w:tcW w:w="850" w:type="dxa"/>
          </w:tcPr>
          <w:p w:rsidR="00B27B91" w:rsidRDefault="00B27B91" w:rsidP="00E33135">
            <w:r w:rsidRPr="004D2253">
              <w:rPr>
                <w:rFonts w:hint="eastAsia"/>
              </w:rPr>
              <w:t>Modify</w:t>
            </w:r>
          </w:p>
        </w:tc>
        <w:tc>
          <w:tcPr>
            <w:tcW w:w="3367" w:type="dxa"/>
            <w:vMerge w:val="restart"/>
          </w:tcPr>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p>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升级到</w:t>
            </w:r>
            <w:r>
              <w:rPr>
                <w:rFonts w:ascii="Times New Roman" w:eastAsiaTheme="minorEastAsia" w:hAnsi="Times New Roman" w:hint="eastAsia"/>
                <w:szCs w:val="21"/>
              </w:rPr>
              <w:t>V1.7.0</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tcPr>
          <w:p w:rsidR="00B27B91" w:rsidRDefault="00B27B91" w:rsidP="00E33135">
            <w:pPr>
              <w:rPr>
                <w:rFonts w:ascii="Times New Roman" w:eastAsiaTheme="minorEastAsia" w:hAnsi="Times New Roman"/>
                <w:szCs w:val="21"/>
              </w:rPr>
            </w:pPr>
          </w:p>
        </w:tc>
        <w:tc>
          <w:tcPr>
            <w:tcW w:w="1136" w:type="dxa"/>
          </w:tcPr>
          <w:p w:rsidR="00B27B91" w:rsidRPr="00E50FEB" w:rsidRDefault="00B27B91" w:rsidP="00E33135">
            <w:pPr>
              <w:rPr>
                <w:rFonts w:ascii="Times New Roman" w:hAnsi="Times New Roman"/>
              </w:rPr>
            </w:pPr>
            <w:r w:rsidRPr="00DD31E8">
              <w:rPr>
                <w:rFonts w:ascii="Times New Roman" w:hAnsi="Times New Roman"/>
              </w:rPr>
              <w:t>CSP</w:t>
            </w:r>
          </w:p>
        </w:tc>
        <w:tc>
          <w:tcPr>
            <w:tcW w:w="1983" w:type="dxa"/>
          </w:tcPr>
          <w:p w:rsidR="00B27B91" w:rsidRDefault="00B27B91" w:rsidP="00E33135">
            <w:r>
              <w:t>NETCA_CRYPTO_RSACSP_IMP.dll</w:t>
            </w:r>
          </w:p>
        </w:tc>
        <w:tc>
          <w:tcPr>
            <w:tcW w:w="850" w:type="dxa"/>
          </w:tcPr>
          <w:p w:rsidR="00B27B91" w:rsidRPr="004D2253" w:rsidRDefault="00B27B91" w:rsidP="00E33135">
            <w:r w:rsidRPr="004D2253">
              <w:rPr>
                <w:rFonts w:hint="eastAsia"/>
              </w:rPr>
              <w:t>Modify</w:t>
            </w:r>
          </w:p>
        </w:tc>
        <w:tc>
          <w:tcPr>
            <w:tcW w:w="3367" w:type="dxa"/>
            <w:vMerge/>
          </w:tcPr>
          <w:p w:rsidR="00B27B91" w:rsidRDefault="00B27B91" w:rsidP="00E33135">
            <w:pPr>
              <w:rPr>
                <w:rFonts w:ascii="Times New Roman" w:eastAsiaTheme="minorEastAsia" w:hAnsi="Times New Roman"/>
                <w:szCs w:val="21"/>
              </w:rPr>
            </w:pP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tcPr>
          <w:p w:rsidR="00B27B91" w:rsidRDefault="00B27B91" w:rsidP="00E33135">
            <w:pPr>
              <w:rPr>
                <w:rFonts w:ascii="Times New Roman" w:eastAsiaTheme="minorEastAsia" w:hAnsi="Times New Roman"/>
                <w:szCs w:val="21"/>
              </w:rPr>
            </w:pPr>
          </w:p>
        </w:tc>
        <w:tc>
          <w:tcPr>
            <w:tcW w:w="1136" w:type="dxa"/>
          </w:tcPr>
          <w:p w:rsidR="00B27B91" w:rsidRPr="00DD31E8" w:rsidRDefault="00B27B91" w:rsidP="00E33135">
            <w:pPr>
              <w:rPr>
                <w:rFonts w:ascii="Times New Roman" w:hAnsi="Times New Roman"/>
              </w:rPr>
            </w:pPr>
            <w:r>
              <w:rPr>
                <w:rFonts w:ascii="Times New Roman" w:hAnsi="Times New Roman" w:hint="eastAsia"/>
              </w:rPr>
              <w:t>注册表</w:t>
            </w:r>
          </w:p>
        </w:tc>
        <w:tc>
          <w:tcPr>
            <w:tcW w:w="1983" w:type="dxa"/>
          </w:tcPr>
          <w:p w:rsidR="00B27B91" w:rsidRDefault="00B27B91" w:rsidP="00E33135">
            <w:r w:rsidRPr="0013077F">
              <w:t>CertReqSubjectEncodeOption.reg</w:t>
            </w:r>
          </w:p>
        </w:tc>
        <w:tc>
          <w:tcPr>
            <w:tcW w:w="850" w:type="dxa"/>
          </w:tcPr>
          <w:p w:rsidR="00B27B91" w:rsidRPr="004D2253" w:rsidRDefault="00B27B91" w:rsidP="00E33135">
            <w:r>
              <w:rPr>
                <w:rFonts w:hint="eastAsia"/>
              </w:rPr>
              <w:t>Add</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入根</w:t>
            </w:r>
            <w:r w:rsidRPr="00CF4E06">
              <w:rPr>
                <w:rFonts w:ascii="Times New Roman" w:eastAsiaTheme="minorEastAsia" w:hAnsi="Times New Roman" w:hint="eastAsia"/>
                <w:szCs w:val="21"/>
              </w:rPr>
              <w:t>需要</w:t>
            </w:r>
            <w:r w:rsidRPr="00CF4E06">
              <w:rPr>
                <w:rFonts w:ascii="Times New Roman" w:eastAsiaTheme="minorEastAsia" w:hAnsi="Times New Roman"/>
                <w:szCs w:val="21"/>
              </w:rPr>
              <w:t>UTF8String</w:t>
            </w:r>
            <w:r w:rsidRPr="00CF4E06">
              <w:rPr>
                <w:rFonts w:ascii="Times New Roman" w:eastAsiaTheme="minorEastAsia" w:hAnsi="Times New Roman"/>
                <w:szCs w:val="21"/>
              </w:rPr>
              <w:t>编码</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2013-07-29</w:t>
            </w:r>
          </w:p>
        </w:tc>
        <w:tc>
          <w:tcPr>
            <w:tcW w:w="1136" w:type="dxa"/>
          </w:tcPr>
          <w:p w:rsidR="00B27B91" w:rsidRDefault="00B27B91" w:rsidP="00E33135">
            <w:pPr>
              <w:rPr>
                <w:rFonts w:ascii="Times New Roman" w:hAnsi="Times New Roman"/>
              </w:rPr>
            </w:pPr>
            <w:r>
              <w:rPr>
                <w:rFonts w:ascii="Times New Roman" w:hAnsi="Times New Roman" w:hint="eastAsia"/>
              </w:rPr>
              <w:t>注册表</w:t>
            </w:r>
          </w:p>
        </w:tc>
        <w:tc>
          <w:tcPr>
            <w:tcW w:w="1983" w:type="dxa"/>
          </w:tcPr>
          <w:p w:rsidR="00B27B91" w:rsidRPr="0013077F" w:rsidRDefault="00B27B91" w:rsidP="00E33135">
            <w:r w:rsidRPr="0013077F">
              <w:t>CertReqSubjectEncodeOption.reg</w:t>
            </w:r>
          </w:p>
        </w:tc>
        <w:tc>
          <w:tcPr>
            <w:tcW w:w="850" w:type="dxa"/>
          </w:tcPr>
          <w:p w:rsidR="00B27B91" w:rsidRDefault="00B27B91" w:rsidP="00E33135">
            <w:r>
              <w:rPr>
                <w:rFonts w:hint="eastAsia"/>
              </w:rPr>
              <w:t>Delete</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已完成入根测试，标准版中不需要该项</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2013-07-30</w:t>
            </w:r>
          </w:p>
        </w:tc>
        <w:tc>
          <w:tcPr>
            <w:tcW w:w="1136" w:type="dxa"/>
          </w:tcPr>
          <w:p w:rsidR="00B27B91" w:rsidRDefault="00B27B91" w:rsidP="00E33135">
            <w:pPr>
              <w:rPr>
                <w:rFonts w:ascii="Times New Roman" w:hAnsi="Times New Roman"/>
              </w:rPr>
            </w:pPr>
            <w:r>
              <w:rPr>
                <w:rFonts w:ascii="Times New Roman" w:hAnsi="Times New Roman" w:hint="eastAsia"/>
              </w:rPr>
              <w:t>安全环境</w:t>
            </w:r>
          </w:p>
        </w:tc>
        <w:tc>
          <w:tcPr>
            <w:tcW w:w="1983" w:type="dxa"/>
          </w:tcPr>
          <w:p w:rsidR="00B27B91" w:rsidRPr="0013077F" w:rsidRDefault="00B27B91" w:rsidP="00E33135">
            <w:r w:rsidRPr="00DD31E8">
              <w:rPr>
                <w:rFonts w:ascii="Times New Roman" w:hAnsi="Times New Roman"/>
              </w:rPr>
              <w:t>trust</w:t>
            </w:r>
          </w:p>
        </w:tc>
        <w:tc>
          <w:tcPr>
            <w:tcW w:w="850" w:type="dxa"/>
          </w:tcPr>
          <w:p w:rsidR="00B27B91" w:rsidRDefault="00B27B91" w:rsidP="00E33135">
            <w:r w:rsidRPr="004D2253">
              <w:rPr>
                <w:rFonts w:hint="eastAsia"/>
              </w:rPr>
              <w:t>Modify</w:t>
            </w:r>
          </w:p>
        </w:tc>
        <w:tc>
          <w:tcPr>
            <w:tcW w:w="3367" w:type="dxa"/>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增加国密</w:t>
            </w:r>
            <w:r>
              <w:rPr>
                <w:rFonts w:ascii="Times New Roman" w:eastAsiaTheme="minorEastAsia" w:hAnsi="Times New Roman" w:hint="eastAsia"/>
                <w:szCs w:val="21"/>
              </w:rPr>
              <w:t>SM2</w:t>
            </w:r>
            <w:r>
              <w:rPr>
                <w:rFonts w:ascii="Times New Roman" w:eastAsiaTheme="minorEastAsia" w:hAnsi="Times New Roman" w:hint="eastAsia"/>
                <w:szCs w:val="21"/>
              </w:rPr>
              <w:t>的证书链</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val="restart"/>
          </w:tcPr>
          <w:p w:rsidR="00B27B91" w:rsidRDefault="00B27B91" w:rsidP="00E33135">
            <w:pPr>
              <w:rPr>
                <w:rFonts w:ascii="Times New Roman" w:eastAsiaTheme="minorEastAsia" w:hAnsi="Times New Roman"/>
                <w:szCs w:val="21"/>
              </w:rPr>
            </w:pPr>
            <w:r>
              <w:rPr>
                <w:rFonts w:ascii="Times New Roman" w:eastAsiaTheme="minorEastAsia" w:hAnsi="Times New Roman" w:hint="eastAsia"/>
                <w:szCs w:val="21"/>
              </w:rPr>
              <w:t>2013-08-02</w:t>
            </w:r>
          </w:p>
        </w:tc>
        <w:tc>
          <w:tcPr>
            <w:tcW w:w="1136" w:type="dxa"/>
          </w:tcPr>
          <w:p w:rsidR="00B27B91" w:rsidRDefault="00B27B91" w:rsidP="00E33135">
            <w:pPr>
              <w:rPr>
                <w:rFonts w:ascii="Times New Roman" w:hAnsi="Times New Roman"/>
              </w:rPr>
            </w:pPr>
            <w:r>
              <w:rPr>
                <w:rFonts w:ascii="Times New Roman" w:hAnsi="Times New Roman" w:hint="eastAsia"/>
              </w:rPr>
              <w:t>CRYPTO</w:t>
            </w:r>
          </w:p>
        </w:tc>
        <w:tc>
          <w:tcPr>
            <w:tcW w:w="1983" w:type="dxa"/>
          </w:tcPr>
          <w:p w:rsidR="00B27B91" w:rsidRPr="007E5CD7" w:rsidRDefault="00B27B91" w:rsidP="00B27B91">
            <w:pPr>
              <w:rPr>
                <w:rFonts w:ascii="Times New Roman" w:hAnsi="Times New Roman"/>
              </w:rPr>
            </w:pPr>
            <w:r>
              <w:t>NETCA_UTIL.dll</w:t>
            </w:r>
            <w:r>
              <w:rPr>
                <w:rFonts w:hint="eastAsia"/>
              </w:rPr>
              <w:t>、</w:t>
            </w:r>
            <w:r>
              <w:t>NETCA_CRYPTO.dll</w:t>
            </w:r>
            <w:r>
              <w:rPr>
                <w:rFonts w:hint="eastAsia"/>
              </w:rPr>
              <w:t>、</w:t>
            </w:r>
            <w:r>
              <w:t>NETCA_XML.dll</w:t>
            </w:r>
          </w:p>
        </w:tc>
        <w:tc>
          <w:tcPr>
            <w:tcW w:w="850" w:type="dxa"/>
          </w:tcPr>
          <w:p w:rsidR="00B27B91" w:rsidRPr="004D2253" w:rsidRDefault="007E5CD7" w:rsidP="00E33135">
            <w:r w:rsidRPr="004D2253">
              <w:rPr>
                <w:rFonts w:hint="eastAsia"/>
              </w:rPr>
              <w:t>Modify</w:t>
            </w:r>
          </w:p>
        </w:tc>
        <w:tc>
          <w:tcPr>
            <w:tcW w:w="3367" w:type="dxa"/>
          </w:tcPr>
          <w:p w:rsidR="00B27B91" w:rsidRDefault="00A839C8" w:rsidP="00E33135">
            <w:pPr>
              <w:rPr>
                <w:rFonts w:ascii="Times New Roman" w:eastAsiaTheme="minorEastAsia" w:hAnsi="Times New Roman"/>
                <w:szCs w:val="21"/>
              </w:rPr>
            </w:pPr>
            <w:r>
              <w:rPr>
                <w:rFonts w:hint="eastAsia"/>
              </w:rPr>
              <w:t>修正上个版本往设备中写数据失败的问题</w:t>
            </w:r>
          </w:p>
        </w:tc>
      </w:tr>
      <w:tr w:rsidR="00B27B91" w:rsidTr="0012655B">
        <w:trPr>
          <w:trHeight w:val="396"/>
        </w:trPr>
        <w:tc>
          <w:tcPr>
            <w:tcW w:w="992" w:type="dxa"/>
            <w:vMerge/>
          </w:tcPr>
          <w:p w:rsidR="00B27B91" w:rsidRPr="001F10BD" w:rsidRDefault="00B27B91">
            <w:pPr>
              <w:jc w:val="center"/>
              <w:rPr>
                <w:rFonts w:ascii="Times New Roman" w:eastAsiaTheme="minorEastAsia" w:hAnsi="Times New Roman"/>
                <w:szCs w:val="21"/>
              </w:rPr>
            </w:pPr>
          </w:p>
        </w:tc>
        <w:tc>
          <w:tcPr>
            <w:tcW w:w="1276" w:type="dxa"/>
            <w:vMerge/>
          </w:tcPr>
          <w:p w:rsidR="00B27B91" w:rsidRDefault="00B27B91" w:rsidP="00E33135">
            <w:pPr>
              <w:rPr>
                <w:rFonts w:ascii="Times New Roman" w:eastAsiaTheme="minorEastAsia" w:hAnsi="Times New Roman"/>
                <w:szCs w:val="21"/>
              </w:rPr>
            </w:pPr>
          </w:p>
        </w:tc>
        <w:tc>
          <w:tcPr>
            <w:tcW w:w="1136" w:type="dxa"/>
          </w:tcPr>
          <w:p w:rsidR="00B27B91" w:rsidRDefault="00B27B91" w:rsidP="00E33135">
            <w:pPr>
              <w:rPr>
                <w:rFonts w:ascii="Times New Roman" w:hAnsi="Times New Roman"/>
              </w:rPr>
            </w:pPr>
            <w:r>
              <w:rPr>
                <w:rFonts w:ascii="Times New Roman" w:hAnsi="Times New Roman" w:hint="eastAsia"/>
              </w:rPr>
              <w:t>COM</w:t>
            </w:r>
          </w:p>
        </w:tc>
        <w:tc>
          <w:tcPr>
            <w:tcW w:w="1983" w:type="dxa"/>
          </w:tcPr>
          <w:p w:rsidR="00B27B91" w:rsidRDefault="00B27B91" w:rsidP="00E33135">
            <w:r>
              <w:t>NETCA_XMLCOM.dll</w:t>
            </w:r>
          </w:p>
        </w:tc>
        <w:tc>
          <w:tcPr>
            <w:tcW w:w="850" w:type="dxa"/>
          </w:tcPr>
          <w:p w:rsidR="00B27B91" w:rsidRPr="004D2253" w:rsidRDefault="007E5CD7" w:rsidP="00E33135">
            <w:r w:rsidRPr="004D2253">
              <w:rPr>
                <w:rFonts w:hint="eastAsia"/>
              </w:rPr>
              <w:t>Modify</w:t>
            </w:r>
          </w:p>
        </w:tc>
        <w:tc>
          <w:tcPr>
            <w:tcW w:w="3367" w:type="dxa"/>
          </w:tcPr>
          <w:p w:rsidR="00B27B91" w:rsidRDefault="00A839C8" w:rsidP="00E33135">
            <w:pPr>
              <w:rPr>
                <w:rFonts w:ascii="Times New Roman" w:eastAsiaTheme="minorEastAsia" w:hAnsi="Times New Roman"/>
                <w:szCs w:val="21"/>
              </w:rPr>
            </w:pPr>
            <w:r>
              <w:rPr>
                <w:rFonts w:hint="eastAsia"/>
              </w:rPr>
              <w:t>改正</w:t>
            </w:r>
            <w:r>
              <w:t>XML COM</w:t>
            </w:r>
            <w:r>
              <w:rPr>
                <w:rFonts w:hint="eastAsia"/>
              </w:rPr>
              <w:t>使用空串作为引用的</w:t>
            </w:r>
            <w:r>
              <w:t>URL</w:t>
            </w:r>
            <w:r>
              <w:rPr>
                <w:rFonts w:hint="eastAsia"/>
              </w:rPr>
              <w:t>导致崩溃的问题</w:t>
            </w:r>
          </w:p>
        </w:tc>
      </w:tr>
      <w:tr w:rsidR="00EE69F9" w:rsidTr="0012655B">
        <w:trPr>
          <w:trHeight w:val="396"/>
        </w:trPr>
        <w:tc>
          <w:tcPr>
            <w:tcW w:w="992" w:type="dxa"/>
            <w:vMerge w:val="restart"/>
          </w:tcPr>
          <w:p w:rsidR="00EE69F9" w:rsidRPr="001F10BD" w:rsidRDefault="00EE69F9">
            <w:pPr>
              <w:jc w:val="center"/>
              <w:rPr>
                <w:rFonts w:ascii="Times New Roman" w:eastAsiaTheme="minorEastAsia" w:hAnsi="Times New Roman"/>
                <w:szCs w:val="21"/>
              </w:rPr>
            </w:pPr>
            <w:r>
              <w:rPr>
                <w:rFonts w:ascii="Times New Roman" w:eastAsiaTheme="minorEastAsia" w:hAnsi="Times New Roman" w:hint="eastAsia"/>
                <w:szCs w:val="21"/>
              </w:rPr>
              <w:t>V1.7.1</w:t>
            </w:r>
          </w:p>
        </w:tc>
        <w:tc>
          <w:tcPr>
            <w:tcW w:w="1276" w:type="dxa"/>
          </w:tcPr>
          <w:p w:rsidR="00EE69F9" w:rsidRDefault="00EE69F9" w:rsidP="00E33135">
            <w:pPr>
              <w:rPr>
                <w:rFonts w:ascii="Times New Roman" w:eastAsiaTheme="minorEastAsia" w:hAnsi="Times New Roman"/>
                <w:szCs w:val="21"/>
              </w:rPr>
            </w:pPr>
            <w:r>
              <w:rPr>
                <w:rFonts w:ascii="Times New Roman" w:eastAsiaTheme="minorEastAsia" w:hAnsi="Times New Roman" w:hint="eastAsia"/>
                <w:szCs w:val="21"/>
              </w:rPr>
              <w:t>2013-09-25</w:t>
            </w:r>
          </w:p>
        </w:tc>
        <w:tc>
          <w:tcPr>
            <w:tcW w:w="1136" w:type="dxa"/>
          </w:tcPr>
          <w:p w:rsidR="00EE69F9" w:rsidRDefault="00EE69F9" w:rsidP="00E33135">
            <w:pPr>
              <w:rPr>
                <w:rFonts w:ascii="Times New Roman" w:hAnsi="Times New Roman"/>
              </w:rPr>
            </w:pPr>
            <w:r>
              <w:rPr>
                <w:rFonts w:ascii="Times New Roman" w:hAnsi="Times New Roman" w:hint="eastAsia"/>
              </w:rPr>
              <w:t>CRYPTO</w:t>
            </w:r>
          </w:p>
        </w:tc>
        <w:tc>
          <w:tcPr>
            <w:tcW w:w="1983" w:type="dxa"/>
          </w:tcPr>
          <w:p w:rsidR="00EE69F9" w:rsidRDefault="00EE69F9" w:rsidP="00E33135">
            <w:r>
              <w:t>NETCA_CRYPTO.dl</w:t>
            </w:r>
          </w:p>
        </w:tc>
        <w:tc>
          <w:tcPr>
            <w:tcW w:w="850" w:type="dxa"/>
          </w:tcPr>
          <w:p w:rsidR="00EE69F9" w:rsidRPr="004D2253" w:rsidRDefault="00EE69F9" w:rsidP="00E33135">
            <w:r w:rsidRPr="004D2253">
              <w:rPr>
                <w:rFonts w:hint="eastAsia"/>
              </w:rPr>
              <w:t>Modify</w:t>
            </w:r>
          </w:p>
        </w:tc>
        <w:tc>
          <w:tcPr>
            <w:tcW w:w="3367" w:type="dxa"/>
          </w:tcPr>
          <w:p w:rsidR="00EE69F9" w:rsidRDefault="00EE69F9" w:rsidP="00C2569E">
            <w:pPr>
              <w:pStyle w:val="af1"/>
              <w:numPr>
                <w:ilvl w:val="0"/>
                <w:numId w:val="10"/>
              </w:numPr>
              <w:ind w:firstLineChars="0"/>
            </w:pPr>
            <w:r>
              <w:rPr>
                <w:rFonts w:hint="eastAsia"/>
              </w:rPr>
              <w:t>修正</w:t>
            </w:r>
            <w:r>
              <w:t>Key</w:t>
            </w:r>
            <w:r>
              <w:rPr>
                <w:rFonts w:hint="eastAsia"/>
              </w:rPr>
              <w:t>安装证书多次安装的问题;</w:t>
            </w:r>
          </w:p>
          <w:p w:rsidR="00EE69F9" w:rsidRDefault="00EE69F9" w:rsidP="00C2569E">
            <w:pPr>
              <w:pStyle w:val="af1"/>
              <w:numPr>
                <w:ilvl w:val="0"/>
                <w:numId w:val="10"/>
              </w:numPr>
              <w:ind w:firstLineChars="0"/>
            </w:pPr>
            <w:r>
              <w:rPr>
                <w:rFonts w:hint="eastAsia"/>
              </w:rPr>
              <w:t>增加</w:t>
            </w:r>
            <w:r>
              <w:t>CheckPrivKey='True'</w:t>
            </w:r>
            <w:r>
              <w:rPr>
                <w:rFonts w:hint="eastAsia"/>
              </w:rPr>
              <w:t>过滤掉证书库里残余的证书</w:t>
            </w:r>
          </w:p>
          <w:p w:rsidR="00EE69F9" w:rsidRDefault="00EE69F9" w:rsidP="00C2569E">
            <w:pPr>
              <w:pStyle w:val="af1"/>
              <w:numPr>
                <w:ilvl w:val="0"/>
                <w:numId w:val="10"/>
              </w:numPr>
              <w:ind w:firstLineChars="0"/>
            </w:pPr>
            <w:r>
              <w:rPr>
                <w:rFonts w:hint="eastAsia"/>
              </w:rPr>
              <w:t>增加密码缓存的一些配置</w:t>
            </w:r>
          </w:p>
        </w:tc>
      </w:tr>
      <w:tr w:rsidR="00EE69F9" w:rsidRPr="00EE69F9" w:rsidTr="0012655B">
        <w:trPr>
          <w:trHeight w:val="396"/>
        </w:trPr>
        <w:tc>
          <w:tcPr>
            <w:tcW w:w="992" w:type="dxa"/>
            <w:vMerge/>
          </w:tcPr>
          <w:p w:rsidR="00EE69F9" w:rsidRPr="00EE69F9" w:rsidRDefault="00EE69F9" w:rsidP="006C4E28"/>
        </w:tc>
        <w:tc>
          <w:tcPr>
            <w:tcW w:w="1276" w:type="dxa"/>
          </w:tcPr>
          <w:p w:rsidR="00EE69F9" w:rsidRPr="00EE69F9" w:rsidRDefault="00EE69F9" w:rsidP="00EE69F9">
            <w:r>
              <w:rPr>
                <w:rFonts w:hint="eastAsia"/>
              </w:rPr>
              <w:t>2013-11-25</w:t>
            </w:r>
          </w:p>
        </w:tc>
        <w:tc>
          <w:tcPr>
            <w:tcW w:w="1136" w:type="dxa"/>
          </w:tcPr>
          <w:p w:rsidR="00EE69F9" w:rsidRPr="00EE69F9" w:rsidRDefault="00EE69F9" w:rsidP="00EE69F9">
            <w:r>
              <w:rPr>
                <w:rFonts w:ascii="Times New Roman" w:hAnsi="Times New Roman" w:hint="eastAsia"/>
              </w:rPr>
              <w:t>CRYPTO</w:t>
            </w:r>
          </w:p>
        </w:tc>
        <w:tc>
          <w:tcPr>
            <w:tcW w:w="1983" w:type="dxa"/>
          </w:tcPr>
          <w:p w:rsidR="00EE69F9" w:rsidRPr="00EE69F9" w:rsidRDefault="00EE69F9" w:rsidP="00EE69F9">
            <w:r w:rsidRPr="00EE69F9">
              <w:t>NETCA_LOG.dll</w:t>
            </w:r>
          </w:p>
        </w:tc>
        <w:tc>
          <w:tcPr>
            <w:tcW w:w="850" w:type="dxa"/>
          </w:tcPr>
          <w:p w:rsidR="00EE69F9" w:rsidRPr="00EE69F9" w:rsidRDefault="00EE69F9" w:rsidP="00EE69F9">
            <w:r w:rsidRPr="004D2253">
              <w:rPr>
                <w:rFonts w:hint="eastAsia"/>
              </w:rPr>
              <w:t>Modify</w:t>
            </w:r>
          </w:p>
        </w:tc>
        <w:tc>
          <w:tcPr>
            <w:tcW w:w="3367" w:type="dxa"/>
          </w:tcPr>
          <w:p w:rsidR="00EE69F9" w:rsidRPr="00EE69F9" w:rsidRDefault="00EE69F9" w:rsidP="006C4E28">
            <w:pPr>
              <w:jc w:val="left"/>
            </w:pPr>
            <w:r>
              <w:rPr>
                <w:rFonts w:hint="eastAsia"/>
              </w:rPr>
              <w:t>升级到V</w:t>
            </w:r>
            <w:r w:rsidRPr="006C4E28">
              <w:t>2.0.0.1</w:t>
            </w:r>
          </w:p>
        </w:tc>
      </w:tr>
      <w:tr w:rsidR="00603A73" w:rsidRPr="00AB01F8" w:rsidTr="00E33135">
        <w:trPr>
          <w:trHeight w:val="360"/>
        </w:trPr>
        <w:tc>
          <w:tcPr>
            <w:tcW w:w="992" w:type="dxa"/>
            <w:vMerge w:val="restart"/>
          </w:tcPr>
          <w:p w:rsidR="00603A73" w:rsidRPr="00EE69F9" w:rsidRDefault="00603A73" w:rsidP="00E33135">
            <w:r>
              <w:rPr>
                <w:rFonts w:hint="eastAsia"/>
              </w:rPr>
              <w:t>V1.7.2</w:t>
            </w:r>
          </w:p>
        </w:tc>
        <w:tc>
          <w:tcPr>
            <w:tcW w:w="1276" w:type="dxa"/>
            <w:vMerge w:val="restart"/>
          </w:tcPr>
          <w:p w:rsidR="00603A73" w:rsidRDefault="00603A73" w:rsidP="00E33135">
            <w:r>
              <w:rPr>
                <w:rFonts w:hint="eastAsia"/>
              </w:rPr>
              <w:t>2013-11-27</w:t>
            </w:r>
          </w:p>
        </w:tc>
        <w:tc>
          <w:tcPr>
            <w:tcW w:w="1136" w:type="dxa"/>
            <w:vMerge w:val="restart"/>
          </w:tcPr>
          <w:p w:rsidR="00603A73" w:rsidRDefault="00603A73" w:rsidP="00E33135">
            <w:pPr>
              <w:rPr>
                <w:rFonts w:ascii="Times New Roman" w:hAnsi="Times New Roman"/>
              </w:rPr>
            </w:pPr>
            <w:r>
              <w:rPr>
                <w:rFonts w:ascii="Times New Roman" w:hAnsi="Times New Roman" w:hint="eastAsia"/>
              </w:rPr>
              <w:t>CRYPTO</w:t>
            </w:r>
          </w:p>
        </w:tc>
        <w:tc>
          <w:tcPr>
            <w:tcW w:w="1983" w:type="dxa"/>
          </w:tcPr>
          <w:p w:rsidR="00603A73" w:rsidRPr="00EE69F9" w:rsidRDefault="00603A73" w:rsidP="00E33135">
            <w:r w:rsidRPr="00E43BBB">
              <w:t>NETCA_ASN1.dll</w:t>
            </w:r>
          </w:p>
        </w:tc>
        <w:tc>
          <w:tcPr>
            <w:tcW w:w="850" w:type="dxa"/>
          </w:tcPr>
          <w:p w:rsidR="00603A73" w:rsidRPr="004D2253" w:rsidRDefault="00603A73" w:rsidP="00E33135">
            <w:r w:rsidRPr="004D2253">
              <w:rPr>
                <w:rFonts w:hint="eastAsia"/>
              </w:rPr>
              <w:t>Modify</w:t>
            </w:r>
          </w:p>
        </w:tc>
        <w:tc>
          <w:tcPr>
            <w:tcW w:w="3367" w:type="dxa"/>
          </w:tcPr>
          <w:p w:rsidR="00603A73" w:rsidRPr="00BE5B0A" w:rsidRDefault="00603A73" w:rsidP="00E33135">
            <w:pPr>
              <w:rPr>
                <w:rFonts w:cs="Calibri"/>
                <w:kern w:val="0"/>
                <w:szCs w:val="21"/>
              </w:rPr>
            </w:pPr>
            <w:r>
              <w:rPr>
                <w:rFonts w:ascii="Times New Roman" w:hAnsi="Times New Roman" w:hint="eastAsia"/>
              </w:rPr>
              <w:t>升级到</w:t>
            </w:r>
            <w:r>
              <w:rPr>
                <w:rFonts w:ascii="Times New Roman" w:hAnsi="Times New Roman" w:hint="eastAsia"/>
              </w:rPr>
              <w:t>V</w:t>
            </w:r>
            <w:r w:rsidRPr="00300A42">
              <w:rPr>
                <w:rFonts w:ascii="Times New Roman" w:hAnsi="Times New Roman"/>
              </w:rPr>
              <w:t>1.2.14.0</w:t>
            </w:r>
          </w:p>
        </w:tc>
      </w:tr>
      <w:tr w:rsidR="00603A73" w:rsidRPr="00AB01F8" w:rsidTr="00E33135">
        <w:trPr>
          <w:trHeight w:val="348"/>
        </w:trPr>
        <w:tc>
          <w:tcPr>
            <w:tcW w:w="992" w:type="dxa"/>
            <w:vMerge/>
          </w:tcPr>
          <w:p w:rsidR="00603A73" w:rsidRDefault="00603A73" w:rsidP="00E33135"/>
        </w:tc>
        <w:tc>
          <w:tcPr>
            <w:tcW w:w="1276" w:type="dxa"/>
            <w:vMerge/>
          </w:tcPr>
          <w:p w:rsidR="00603A73" w:rsidRDefault="00603A73" w:rsidP="00E33135"/>
        </w:tc>
        <w:tc>
          <w:tcPr>
            <w:tcW w:w="1136" w:type="dxa"/>
            <w:vMerge/>
          </w:tcPr>
          <w:p w:rsidR="00603A73" w:rsidRDefault="00603A73" w:rsidP="00E33135">
            <w:pPr>
              <w:rPr>
                <w:rFonts w:ascii="Times New Roman" w:hAnsi="Times New Roman"/>
              </w:rPr>
            </w:pPr>
          </w:p>
        </w:tc>
        <w:tc>
          <w:tcPr>
            <w:tcW w:w="1983" w:type="dxa"/>
          </w:tcPr>
          <w:p w:rsidR="00603A73" w:rsidRDefault="00603A73" w:rsidP="006C4E28">
            <w:pPr>
              <w:jc w:val="center"/>
            </w:pPr>
          </w:p>
          <w:p w:rsidR="00603A73" w:rsidRPr="00E43BBB" w:rsidRDefault="00603A73" w:rsidP="006C4E28">
            <w:pPr>
              <w:jc w:val="center"/>
            </w:pPr>
            <w:r w:rsidRPr="00E43BBB">
              <w:t>NETCA_CRYPTO.dll</w:t>
            </w:r>
          </w:p>
        </w:tc>
        <w:tc>
          <w:tcPr>
            <w:tcW w:w="850" w:type="dxa"/>
          </w:tcPr>
          <w:p w:rsidR="00603A73" w:rsidRPr="004D2253" w:rsidRDefault="00603A73" w:rsidP="006C4E28">
            <w:pPr>
              <w:jc w:val="center"/>
            </w:pPr>
            <w:r w:rsidRPr="004D2253">
              <w:rPr>
                <w:rFonts w:hint="eastAsia"/>
              </w:rPr>
              <w:t>Modify</w:t>
            </w:r>
          </w:p>
        </w:tc>
        <w:tc>
          <w:tcPr>
            <w:tcW w:w="3367" w:type="dxa"/>
          </w:tcPr>
          <w:p w:rsidR="00603A73" w:rsidRPr="006C4E28" w:rsidRDefault="00603A73" w:rsidP="00E33135">
            <w:r>
              <w:rPr>
                <w:rFonts w:ascii="Times New Roman" w:hAnsi="Times New Roman" w:hint="eastAsia"/>
              </w:rPr>
              <w:t>CRYPTO</w:t>
            </w:r>
            <w:r>
              <w:rPr>
                <w:rFonts w:ascii="Times New Roman" w:hAnsi="Times New Roman" w:hint="eastAsia"/>
              </w:rPr>
              <w:t>升级到</w:t>
            </w:r>
            <w:r>
              <w:rPr>
                <w:rFonts w:ascii="Times New Roman" w:hAnsi="Times New Roman" w:hint="eastAsia"/>
              </w:rPr>
              <w:t>V1.7.2.0</w:t>
            </w:r>
            <w:r>
              <w:rPr>
                <w:rFonts w:ascii="Times New Roman" w:hAnsi="Times New Roman" w:hint="eastAsia"/>
              </w:rPr>
              <w:t>，</w:t>
            </w:r>
            <w:r>
              <w:rPr>
                <w:rFonts w:hint="eastAsia"/>
              </w:rPr>
              <w:t>NetcaPKICertGetCertStringAtt ribute函数支持更多证书里的信息的获取，包括CRLDP里的CRL URL，AIA里的OCSP URL,DNS等。</w:t>
            </w:r>
          </w:p>
        </w:tc>
      </w:tr>
      <w:tr w:rsidR="00603A73" w:rsidRPr="00AB01F8" w:rsidTr="00E33135">
        <w:trPr>
          <w:trHeight w:val="1658"/>
        </w:trPr>
        <w:tc>
          <w:tcPr>
            <w:tcW w:w="992" w:type="dxa"/>
            <w:vMerge/>
          </w:tcPr>
          <w:p w:rsidR="00603A73" w:rsidRDefault="00603A73" w:rsidP="00E33135"/>
        </w:tc>
        <w:tc>
          <w:tcPr>
            <w:tcW w:w="1276" w:type="dxa"/>
            <w:vMerge/>
          </w:tcPr>
          <w:p w:rsidR="00603A73" w:rsidRDefault="00603A73" w:rsidP="00E33135"/>
        </w:tc>
        <w:tc>
          <w:tcPr>
            <w:tcW w:w="1136" w:type="dxa"/>
            <w:vMerge/>
          </w:tcPr>
          <w:p w:rsidR="00603A73" w:rsidRDefault="00603A73" w:rsidP="00E33135">
            <w:pPr>
              <w:rPr>
                <w:rFonts w:ascii="Times New Roman" w:hAnsi="Times New Roman"/>
              </w:rPr>
            </w:pPr>
          </w:p>
        </w:tc>
        <w:tc>
          <w:tcPr>
            <w:tcW w:w="1983" w:type="dxa"/>
          </w:tcPr>
          <w:p w:rsidR="00603A73" w:rsidRDefault="00603A73" w:rsidP="006C4E28">
            <w:pPr>
              <w:jc w:val="center"/>
            </w:pPr>
          </w:p>
          <w:p w:rsidR="00603A73" w:rsidRPr="00E43BBB" w:rsidRDefault="00603A73" w:rsidP="006C4E28">
            <w:pPr>
              <w:jc w:val="center"/>
            </w:pPr>
            <w:r w:rsidRPr="00E43BBB">
              <w:t>NETCA_XML.dll</w:t>
            </w:r>
          </w:p>
        </w:tc>
        <w:tc>
          <w:tcPr>
            <w:tcW w:w="850" w:type="dxa"/>
          </w:tcPr>
          <w:p w:rsidR="00603A73" w:rsidRPr="004D2253" w:rsidRDefault="00603A73" w:rsidP="006C4E28">
            <w:pPr>
              <w:jc w:val="center"/>
            </w:pPr>
            <w:r w:rsidRPr="004D2253">
              <w:rPr>
                <w:rFonts w:hint="eastAsia"/>
              </w:rPr>
              <w:t>Modify</w:t>
            </w:r>
          </w:p>
        </w:tc>
        <w:tc>
          <w:tcPr>
            <w:tcW w:w="3367" w:type="dxa"/>
          </w:tcPr>
          <w:p w:rsidR="00603A73" w:rsidRPr="00E43BBB" w:rsidRDefault="00603A73" w:rsidP="00E33135">
            <w:pPr>
              <w:rPr>
                <w:rFonts w:ascii="Times New Roman" w:hAnsi="Times New Roman"/>
              </w:rPr>
            </w:pPr>
            <w:r w:rsidRPr="00E43BBB">
              <w:t>NETCA_XML</w:t>
            </w:r>
            <w:r>
              <w:rPr>
                <w:rFonts w:hint="eastAsia"/>
              </w:rPr>
              <w:t>升级到V</w:t>
            </w:r>
            <w:r>
              <w:t xml:space="preserve"> </w:t>
            </w:r>
            <w:r w:rsidRPr="00E43BBB">
              <w:t>2.1.3.0</w:t>
            </w:r>
          </w:p>
          <w:p w:rsidR="00603A73" w:rsidRPr="00E43BBB" w:rsidRDefault="00603A73" w:rsidP="00E33135">
            <w:pPr>
              <w:widowControl/>
              <w:numPr>
                <w:ilvl w:val="0"/>
                <w:numId w:val="11"/>
              </w:numPr>
              <w:rPr>
                <w:rFonts w:cs="Calibri"/>
                <w:kern w:val="0"/>
                <w:szCs w:val="21"/>
              </w:rPr>
            </w:pPr>
            <w:r w:rsidRPr="00E43BBB">
              <w:rPr>
                <w:rFonts w:cs="Calibri" w:hint="eastAsia"/>
                <w:kern w:val="0"/>
                <w:szCs w:val="21"/>
              </w:rPr>
              <w:t>XML签名修正SM2签名错误的BUG</w:t>
            </w:r>
          </w:p>
          <w:p w:rsidR="00603A73" w:rsidRDefault="00603A73" w:rsidP="00E33135">
            <w:pPr>
              <w:numPr>
                <w:ilvl w:val="0"/>
                <w:numId w:val="11"/>
              </w:numPr>
            </w:pPr>
            <w:r w:rsidRPr="00E43BBB">
              <w:rPr>
                <w:rFonts w:cs="Calibri" w:hint="eastAsia"/>
                <w:kern w:val="0"/>
                <w:szCs w:val="21"/>
              </w:rPr>
              <w:t>XML签名修正BUG #636和BUG #637</w:t>
            </w:r>
          </w:p>
        </w:tc>
      </w:tr>
      <w:tr w:rsidR="00603A73" w:rsidRPr="00AB01F8" w:rsidTr="00E33135">
        <w:trPr>
          <w:trHeight w:val="870"/>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E33135">
            <w:pPr>
              <w:rPr>
                <w:rFonts w:ascii="Times New Roman" w:hAnsi="Times New Roman"/>
              </w:rPr>
            </w:pPr>
            <w:r w:rsidRPr="00DD31E8">
              <w:rPr>
                <w:rFonts w:ascii="Times New Roman" w:hAnsi="Times New Roman"/>
              </w:rPr>
              <w:t>Crypto</w:t>
            </w:r>
            <w:r>
              <w:rPr>
                <w:rFonts w:ascii="Times New Roman" w:hAnsi="Times New Roman" w:hint="eastAsia"/>
              </w:rPr>
              <w:t>驱动检测配置文件</w:t>
            </w:r>
          </w:p>
        </w:tc>
        <w:tc>
          <w:tcPr>
            <w:tcW w:w="1983" w:type="dxa"/>
          </w:tcPr>
          <w:p w:rsidR="00603A73" w:rsidRDefault="00603A73">
            <w:pPr>
              <w:jc w:val="center"/>
            </w:pPr>
            <w:r w:rsidRPr="00764D90">
              <w:rPr>
                <w:rFonts w:ascii="Times New Roman" w:hAnsi="Times New Roman"/>
              </w:rPr>
              <w:t>record_file_crypto.ini</w:t>
            </w:r>
          </w:p>
        </w:tc>
        <w:tc>
          <w:tcPr>
            <w:tcW w:w="850" w:type="dxa"/>
          </w:tcPr>
          <w:p w:rsidR="00603A73" w:rsidRPr="004D2253" w:rsidRDefault="00603A73">
            <w:pPr>
              <w:jc w:val="center"/>
            </w:pPr>
            <w:r>
              <w:rPr>
                <w:rFonts w:hint="eastAsia"/>
              </w:rPr>
              <w:t>Add</w:t>
            </w:r>
          </w:p>
        </w:tc>
        <w:tc>
          <w:tcPr>
            <w:tcW w:w="3367" w:type="dxa"/>
          </w:tcPr>
          <w:p w:rsidR="00603A73" w:rsidRPr="00E43BBB" w:rsidRDefault="00603A73" w:rsidP="00203818">
            <w:r>
              <w:rPr>
                <w:rFonts w:hint="eastAsia"/>
              </w:rPr>
              <w:t>增加驱动检测的配置文件</w:t>
            </w:r>
          </w:p>
        </w:tc>
      </w:tr>
      <w:tr w:rsidR="00603A73" w:rsidRPr="00AB01F8" w:rsidTr="00E33135">
        <w:trPr>
          <w:trHeight w:val="622"/>
        </w:trPr>
        <w:tc>
          <w:tcPr>
            <w:tcW w:w="992" w:type="dxa"/>
            <w:vMerge/>
          </w:tcPr>
          <w:p w:rsidR="00603A73" w:rsidRDefault="00603A73" w:rsidP="0012655B">
            <w:pPr>
              <w:jc w:val="left"/>
            </w:pPr>
          </w:p>
        </w:tc>
        <w:tc>
          <w:tcPr>
            <w:tcW w:w="1276" w:type="dxa"/>
            <w:vMerge w:val="restart"/>
          </w:tcPr>
          <w:p w:rsidR="00603A73" w:rsidRDefault="00603A73" w:rsidP="0012655B">
            <w:pPr>
              <w:jc w:val="left"/>
            </w:pPr>
            <w:r>
              <w:rPr>
                <w:rFonts w:hint="eastAsia"/>
              </w:rPr>
              <w:t>2014-01-13</w:t>
            </w:r>
          </w:p>
        </w:tc>
        <w:tc>
          <w:tcPr>
            <w:tcW w:w="1136" w:type="dxa"/>
          </w:tcPr>
          <w:p w:rsidR="00603A73" w:rsidRPr="00DD31E8" w:rsidRDefault="00603A73" w:rsidP="0012655B">
            <w:pPr>
              <w:jc w:val="left"/>
              <w:rPr>
                <w:rFonts w:ascii="Times New Roman" w:hAnsi="Times New Roman"/>
              </w:rPr>
            </w:pPr>
            <w:r>
              <w:rPr>
                <w:rFonts w:ascii="Times New Roman" w:hAnsi="Times New Roman" w:hint="eastAsia"/>
              </w:rPr>
              <w:t>CRYPTO</w:t>
            </w:r>
          </w:p>
        </w:tc>
        <w:tc>
          <w:tcPr>
            <w:tcW w:w="1983" w:type="dxa"/>
          </w:tcPr>
          <w:p w:rsidR="00603A73" w:rsidRPr="00764D90" w:rsidRDefault="00603A73" w:rsidP="0012655B">
            <w:pPr>
              <w:jc w:val="left"/>
              <w:rPr>
                <w:rFonts w:ascii="Times New Roman" w:hAnsi="Times New Roman"/>
              </w:rPr>
            </w:pPr>
            <w:r w:rsidRPr="00E43BBB">
              <w:t>NETCA_XML.dll</w:t>
            </w:r>
          </w:p>
        </w:tc>
        <w:tc>
          <w:tcPr>
            <w:tcW w:w="850" w:type="dxa"/>
          </w:tcPr>
          <w:p w:rsidR="00603A73" w:rsidRDefault="00603A73" w:rsidP="0012655B">
            <w:pPr>
              <w:jc w:val="left"/>
            </w:pPr>
            <w:r w:rsidRPr="004D2253">
              <w:rPr>
                <w:rFonts w:hint="eastAsia"/>
              </w:rPr>
              <w:t>Modify</w:t>
            </w:r>
          </w:p>
        </w:tc>
        <w:tc>
          <w:tcPr>
            <w:tcW w:w="3367" w:type="dxa"/>
          </w:tcPr>
          <w:p w:rsidR="00603A73" w:rsidRDefault="00603A73" w:rsidP="0012655B">
            <w:pPr>
              <w:jc w:val="left"/>
            </w:pPr>
            <w:r>
              <w:rPr>
                <w:rFonts w:ascii="Verdana" w:hAnsi="Verdana" w:hint="eastAsia"/>
                <w:sz w:val="20"/>
                <w:szCs w:val="20"/>
              </w:rPr>
              <w:t>修复</w:t>
            </w:r>
            <w:r>
              <w:rPr>
                <w:rFonts w:ascii="Verdana" w:hAnsi="Verdana" w:hint="eastAsia"/>
                <w:sz w:val="20"/>
                <w:szCs w:val="20"/>
              </w:rPr>
              <w:t>Bug#731</w:t>
            </w:r>
            <w:r>
              <w:rPr>
                <w:rFonts w:ascii="Verdana" w:hAnsi="Verdana" w:hint="eastAsia"/>
                <w:sz w:val="20"/>
                <w:szCs w:val="20"/>
              </w:rPr>
              <w:t>：</w:t>
            </w:r>
            <w:r>
              <w:rPr>
                <w:rFonts w:ascii="Verdana" w:hAnsi="Verdana"/>
                <w:sz w:val="20"/>
                <w:szCs w:val="20"/>
              </w:rPr>
              <w:t>文件</w:t>
            </w:r>
            <w:r>
              <w:rPr>
                <w:rFonts w:ascii="Verdana" w:hAnsi="Verdana"/>
                <w:sz w:val="20"/>
                <w:szCs w:val="20"/>
              </w:rPr>
              <w:t>URI</w:t>
            </w:r>
            <w:r>
              <w:rPr>
                <w:rFonts w:ascii="Verdana" w:hAnsi="Verdana"/>
                <w:sz w:val="20"/>
                <w:szCs w:val="20"/>
              </w:rPr>
              <w:t>中存在中文路径导致验证失败</w:t>
            </w:r>
          </w:p>
        </w:tc>
      </w:tr>
      <w:tr w:rsidR="00603A73" w:rsidRPr="00AB01F8" w:rsidTr="00BF6233">
        <w:trPr>
          <w:trHeight w:val="622"/>
        </w:trPr>
        <w:tc>
          <w:tcPr>
            <w:tcW w:w="992" w:type="dxa"/>
            <w:vMerge/>
          </w:tcPr>
          <w:p w:rsidR="00603A73" w:rsidRDefault="00603A73" w:rsidP="00BF6233">
            <w:pPr>
              <w:jc w:val="left"/>
            </w:pPr>
          </w:p>
        </w:tc>
        <w:tc>
          <w:tcPr>
            <w:tcW w:w="1276" w:type="dxa"/>
            <w:vMerge/>
          </w:tcPr>
          <w:p w:rsidR="00603A73" w:rsidRDefault="00603A73" w:rsidP="00BF6233">
            <w:pPr>
              <w:jc w:val="left"/>
            </w:pPr>
          </w:p>
        </w:tc>
        <w:tc>
          <w:tcPr>
            <w:tcW w:w="1136" w:type="dxa"/>
          </w:tcPr>
          <w:p w:rsidR="00603A73" w:rsidRDefault="00603A73" w:rsidP="00BF6233">
            <w:pPr>
              <w:jc w:val="left"/>
              <w:rPr>
                <w:rFonts w:ascii="Times New Roman" w:hAnsi="Times New Roman"/>
              </w:rPr>
            </w:pPr>
            <w:r>
              <w:rPr>
                <w:rFonts w:ascii="Times New Roman" w:hAnsi="Times New Roman" w:hint="eastAsia"/>
              </w:rPr>
              <w:t>COM</w:t>
            </w:r>
          </w:p>
        </w:tc>
        <w:tc>
          <w:tcPr>
            <w:tcW w:w="1983" w:type="dxa"/>
          </w:tcPr>
          <w:p w:rsidR="00603A73" w:rsidRPr="00E43BBB" w:rsidRDefault="00603A73" w:rsidP="00BF6233">
            <w:pPr>
              <w:jc w:val="left"/>
            </w:pPr>
            <w:r w:rsidRPr="00D74A69">
              <w:t>NetcaPkiCom.dll</w:t>
            </w:r>
          </w:p>
        </w:tc>
        <w:tc>
          <w:tcPr>
            <w:tcW w:w="850" w:type="dxa"/>
          </w:tcPr>
          <w:p w:rsidR="00603A73" w:rsidRPr="004D2253" w:rsidRDefault="00603A73" w:rsidP="00BF6233">
            <w:pPr>
              <w:jc w:val="left"/>
            </w:pPr>
            <w:r w:rsidRPr="004D2253">
              <w:rPr>
                <w:rFonts w:hint="eastAsia"/>
              </w:rPr>
              <w:t>Modify</w:t>
            </w:r>
          </w:p>
        </w:tc>
        <w:tc>
          <w:tcPr>
            <w:tcW w:w="3367" w:type="dxa"/>
          </w:tcPr>
          <w:p w:rsidR="00603A73" w:rsidRPr="00D74A69" w:rsidRDefault="00603A73" w:rsidP="00D74A69">
            <w:pPr>
              <w:widowControl/>
              <w:jc w:val="left"/>
              <w:rPr>
                <w:rFonts w:ascii="Verdana" w:hAnsi="Verdana" w:cs="宋体"/>
                <w:kern w:val="0"/>
                <w:sz w:val="20"/>
                <w:szCs w:val="20"/>
              </w:rPr>
            </w:pPr>
            <w:r w:rsidRPr="00D74A69">
              <w:rPr>
                <w:rFonts w:ascii="Verdana" w:hAnsi="Verdana" w:cs="宋体"/>
                <w:kern w:val="0"/>
                <w:sz w:val="20"/>
                <w:szCs w:val="20"/>
              </w:rPr>
              <w:t>1</w:t>
            </w:r>
            <w:r w:rsidRPr="00D74A69">
              <w:rPr>
                <w:rFonts w:ascii="Verdana" w:hAnsi="Verdana" w:cs="宋体"/>
                <w:kern w:val="0"/>
                <w:sz w:val="20"/>
                <w:szCs w:val="20"/>
              </w:rPr>
              <w:t>、增加了方法验证过期证书的签名</w:t>
            </w:r>
          </w:p>
          <w:p w:rsidR="00603A73" w:rsidRPr="00D74A69" w:rsidRDefault="00603A73" w:rsidP="00D74A69">
            <w:pPr>
              <w:widowControl/>
              <w:jc w:val="left"/>
              <w:rPr>
                <w:rFonts w:ascii="Verdana" w:hAnsi="Verdana" w:cs="宋体"/>
                <w:kern w:val="0"/>
                <w:sz w:val="20"/>
                <w:szCs w:val="20"/>
              </w:rPr>
            </w:pPr>
            <w:r w:rsidRPr="00D74A69">
              <w:rPr>
                <w:rFonts w:ascii="Verdana" w:hAnsi="Verdana" w:cs="宋体"/>
                <w:kern w:val="0"/>
                <w:sz w:val="20"/>
                <w:szCs w:val="20"/>
              </w:rPr>
              <w:t>2</w:t>
            </w:r>
            <w:r w:rsidRPr="00D74A69">
              <w:rPr>
                <w:rFonts w:ascii="Verdana" w:hAnsi="Verdana" w:cs="宋体"/>
                <w:kern w:val="0"/>
                <w:sz w:val="20"/>
                <w:szCs w:val="20"/>
              </w:rPr>
              <w:t>、增加了清除密码缓存的功能</w:t>
            </w:r>
          </w:p>
          <w:p w:rsidR="00603A73" w:rsidRPr="00D74A69" w:rsidRDefault="00603A73" w:rsidP="00D74A69">
            <w:pPr>
              <w:widowControl/>
              <w:jc w:val="left"/>
              <w:rPr>
                <w:rFonts w:ascii="Verdana" w:hAnsi="Verdana" w:cs="宋体"/>
                <w:kern w:val="0"/>
                <w:sz w:val="20"/>
                <w:szCs w:val="20"/>
              </w:rPr>
            </w:pPr>
            <w:r w:rsidRPr="00D74A69">
              <w:rPr>
                <w:rFonts w:ascii="Verdana" w:hAnsi="Verdana" w:cs="宋体"/>
                <w:kern w:val="0"/>
                <w:sz w:val="20"/>
                <w:szCs w:val="20"/>
              </w:rPr>
              <w:t>3</w:t>
            </w:r>
            <w:r w:rsidRPr="00D74A69">
              <w:rPr>
                <w:rFonts w:ascii="Verdana" w:hAnsi="Verdana" w:cs="宋体"/>
                <w:kern w:val="0"/>
                <w:sz w:val="20"/>
                <w:szCs w:val="20"/>
              </w:rPr>
              <w:t>、增加了从证书库里删除没私钥的证书的功能</w:t>
            </w:r>
          </w:p>
          <w:p w:rsidR="00603A73" w:rsidRPr="0012655B" w:rsidRDefault="00603A73" w:rsidP="0012655B">
            <w:pPr>
              <w:widowControl/>
              <w:jc w:val="left"/>
              <w:rPr>
                <w:rFonts w:ascii="Verdana" w:hAnsi="Verdana" w:cs="宋体"/>
                <w:kern w:val="0"/>
                <w:sz w:val="20"/>
                <w:szCs w:val="20"/>
              </w:rPr>
            </w:pPr>
            <w:r w:rsidRPr="00D74A69">
              <w:rPr>
                <w:rFonts w:ascii="Verdana" w:hAnsi="Verdana" w:cs="宋体"/>
                <w:kern w:val="0"/>
                <w:sz w:val="20"/>
                <w:szCs w:val="20"/>
              </w:rPr>
              <w:t>4</w:t>
            </w:r>
            <w:r w:rsidRPr="00D74A69">
              <w:rPr>
                <w:rFonts w:ascii="Verdana" w:hAnsi="Verdana" w:cs="宋体"/>
                <w:kern w:val="0"/>
                <w:sz w:val="20"/>
                <w:szCs w:val="20"/>
              </w:rPr>
              <w:t>、</w:t>
            </w:r>
            <w:r w:rsidRPr="00D74A69">
              <w:rPr>
                <w:rFonts w:ascii="Verdana" w:hAnsi="Verdana" w:cs="宋体"/>
                <w:kern w:val="0"/>
                <w:sz w:val="20"/>
                <w:szCs w:val="20"/>
              </w:rPr>
              <w:t>Certificate</w:t>
            </w:r>
            <w:r w:rsidRPr="00D74A69">
              <w:rPr>
                <w:rFonts w:ascii="Verdana" w:hAnsi="Verdana" w:cs="宋体"/>
                <w:kern w:val="0"/>
                <w:sz w:val="20"/>
                <w:szCs w:val="20"/>
              </w:rPr>
              <w:t>对象的签名和解密使用</w:t>
            </w:r>
            <w:r w:rsidRPr="00D74A69">
              <w:rPr>
                <w:rFonts w:ascii="Verdana" w:hAnsi="Verdana" w:cs="宋体"/>
                <w:kern w:val="0"/>
                <w:sz w:val="20"/>
                <w:szCs w:val="20"/>
              </w:rPr>
              <w:t>NetcaPKIUIVerifyPassword</w:t>
            </w:r>
            <w:r w:rsidRPr="00D74A69">
              <w:rPr>
                <w:rFonts w:ascii="Verdana" w:hAnsi="Verdana" w:cs="宋体"/>
                <w:kern w:val="0"/>
                <w:sz w:val="20"/>
                <w:szCs w:val="20"/>
              </w:rPr>
              <w:t>来验证密码，和</w:t>
            </w:r>
            <w:r w:rsidRPr="00D74A69">
              <w:rPr>
                <w:rFonts w:ascii="Verdana" w:hAnsi="Verdana" w:cs="宋体"/>
                <w:kern w:val="0"/>
                <w:sz w:val="20"/>
                <w:szCs w:val="20"/>
              </w:rPr>
              <w:t>SignedData</w:t>
            </w:r>
            <w:r w:rsidRPr="00D74A69">
              <w:rPr>
                <w:rFonts w:ascii="Verdana" w:hAnsi="Verdana" w:cs="宋体"/>
                <w:kern w:val="0"/>
                <w:sz w:val="20"/>
                <w:szCs w:val="20"/>
              </w:rPr>
              <w:t>和</w:t>
            </w:r>
            <w:r w:rsidRPr="00D74A69">
              <w:rPr>
                <w:rFonts w:ascii="Verdana" w:hAnsi="Verdana" w:cs="宋体"/>
                <w:kern w:val="0"/>
                <w:sz w:val="20"/>
                <w:szCs w:val="20"/>
              </w:rPr>
              <w:t>EnvelopedData</w:t>
            </w:r>
            <w:r w:rsidRPr="00D74A69">
              <w:rPr>
                <w:rFonts w:ascii="Verdana" w:hAnsi="Verdana" w:cs="宋体"/>
                <w:kern w:val="0"/>
                <w:sz w:val="20"/>
                <w:szCs w:val="20"/>
              </w:rPr>
              <w:t>的保持一致。当前还不能做到完全一样</w:t>
            </w:r>
          </w:p>
        </w:tc>
      </w:tr>
      <w:tr w:rsidR="00603A73" w:rsidRPr="00AB01F8" w:rsidTr="00E33135">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764D90"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sidRPr="004D2253">
              <w:rPr>
                <w:rFonts w:hint="eastAsia"/>
              </w:rPr>
              <w:t>Modify</w:t>
            </w:r>
          </w:p>
        </w:tc>
        <w:tc>
          <w:tcPr>
            <w:tcW w:w="3367" w:type="dxa"/>
          </w:tcPr>
          <w:p w:rsidR="00603A73" w:rsidRDefault="00603A73" w:rsidP="00203818">
            <w:r>
              <w:rPr>
                <w:rFonts w:hint="eastAsia"/>
              </w:rPr>
              <w:t>/</w:t>
            </w:r>
          </w:p>
        </w:tc>
      </w:tr>
      <w:tr w:rsidR="00603A73" w:rsidRPr="00AB01F8" w:rsidTr="00F8000D">
        <w:trPr>
          <w:trHeight w:val="572"/>
        </w:trPr>
        <w:tc>
          <w:tcPr>
            <w:tcW w:w="992" w:type="dxa"/>
            <w:vMerge/>
          </w:tcPr>
          <w:p w:rsidR="00603A73" w:rsidRDefault="00603A73" w:rsidP="00E33135"/>
        </w:tc>
        <w:tc>
          <w:tcPr>
            <w:tcW w:w="1276" w:type="dxa"/>
            <w:vMerge w:val="restart"/>
          </w:tcPr>
          <w:p w:rsidR="00603A73" w:rsidRDefault="00603A73" w:rsidP="00E33135">
            <w:r>
              <w:rPr>
                <w:rFonts w:hint="eastAsia"/>
              </w:rPr>
              <w:t>2014-01-15</w:t>
            </w:r>
          </w:p>
        </w:tc>
        <w:tc>
          <w:tcPr>
            <w:tcW w:w="1136" w:type="dxa"/>
          </w:tcPr>
          <w:p w:rsidR="00603A73" w:rsidRPr="00DD31E8" w:rsidRDefault="00603A73" w:rsidP="00F8000D">
            <w:pPr>
              <w:rPr>
                <w:rFonts w:ascii="Times New Roman" w:hAnsi="Times New Roman"/>
              </w:rPr>
            </w:pPr>
            <w:r>
              <w:rPr>
                <w:rFonts w:ascii="Times New Roman" w:hAnsi="Times New Roman" w:hint="eastAsia"/>
              </w:rPr>
              <w:t>CRYPTO</w:t>
            </w:r>
          </w:p>
        </w:tc>
        <w:tc>
          <w:tcPr>
            <w:tcW w:w="1983" w:type="dxa"/>
          </w:tcPr>
          <w:p w:rsidR="00603A73" w:rsidRPr="00764D90" w:rsidRDefault="00603A73">
            <w:pPr>
              <w:jc w:val="center"/>
              <w:rPr>
                <w:rFonts w:ascii="Times New Roman" w:hAnsi="Times New Roman"/>
              </w:rPr>
            </w:pPr>
            <w:r w:rsidRPr="00284965">
              <w:rPr>
                <w:rFonts w:ascii="Times New Roman" w:hAnsi="Times New Roman"/>
              </w:rPr>
              <w:t>NETCA_USBKeySvr.dll</w:t>
            </w:r>
          </w:p>
        </w:tc>
        <w:tc>
          <w:tcPr>
            <w:tcW w:w="850" w:type="dxa"/>
          </w:tcPr>
          <w:p w:rsidR="00603A73" w:rsidRPr="004D2253" w:rsidRDefault="00603A73">
            <w:pPr>
              <w:jc w:val="center"/>
            </w:pPr>
            <w:r>
              <w:rPr>
                <w:rFonts w:hint="eastAsia"/>
              </w:rPr>
              <w:t>Modify</w:t>
            </w:r>
          </w:p>
        </w:tc>
        <w:tc>
          <w:tcPr>
            <w:tcW w:w="3367" w:type="dxa"/>
          </w:tcPr>
          <w:p w:rsidR="00603A73" w:rsidRPr="0012655B" w:rsidRDefault="00603A73" w:rsidP="00203818">
            <w:pPr>
              <w:rPr>
                <w:sz w:val="20"/>
                <w:szCs w:val="20"/>
              </w:rPr>
            </w:pPr>
            <w:r w:rsidRPr="0012655B">
              <w:rPr>
                <w:rFonts w:hint="eastAsia"/>
                <w:sz w:val="20"/>
                <w:szCs w:val="20"/>
              </w:rPr>
              <w:t>处理了</w:t>
            </w:r>
            <w:r w:rsidRPr="0012655B">
              <w:rPr>
                <w:rFonts w:ascii="Times New Roman" w:hAnsi="Times New Roman"/>
                <w:sz w:val="20"/>
                <w:szCs w:val="20"/>
              </w:rPr>
              <w:t>NetcaPKICom</w:t>
            </w:r>
            <w:r w:rsidRPr="0012655B">
              <w:rPr>
                <w:rFonts w:hint="eastAsia"/>
                <w:sz w:val="20"/>
                <w:szCs w:val="20"/>
              </w:rPr>
              <w:t>调用的时候，进行卸载出现的内存读取问题。</w:t>
            </w: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284965"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sz w:val="24"/>
                <w:szCs w:val="24"/>
              </w:rPr>
              <w:t>/</w:t>
            </w:r>
          </w:p>
        </w:tc>
      </w:tr>
      <w:tr w:rsidR="00603A73" w:rsidRPr="00AB01F8" w:rsidTr="00F8000D">
        <w:trPr>
          <w:trHeight w:val="572"/>
        </w:trPr>
        <w:tc>
          <w:tcPr>
            <w:tcW w:w="992" w:type="dxa"/>
            <w:vMerge/>
          </w:tcPr>
          <w:p w:rsidR="00603A73" w:rsidRDefault="00603A73" w:rsidP="00E33135"/>
        </w:tc>
        <w:tc>
          <w:tcPr>
            <w:tcW w:w="1276" w:type="dxa"/>
            <w:vMerge w:val="restart"/>
          </w:tcPr>
          <w:p w:rsidR="00603A73" w:rsidRDefault="00603A73" w:rsidP="00E33135">
            <w:r>
              <w:rPr>
                <w:rFonts w:hint="eastAsia"/>
              </w:rPr>
              <w:t>2014-03-27</w:t>
            </w:r>
          </w:p>
        </w:tc>
        <w:tc>
          <w:tcPr>
            <w:tcW w:w="1136" w:type="dxa"/>
            <w:vMerge w:val="restart"/>
          </w:tcPr>
          <w:p w:rsidR="00603A73" w:rsidRPr="00DD31E8" w:rsidRDefault="00603A73" w:rsidP="00F8000D">
            <w:pPr>
              <w:rPr>
                <w:rFonts w:ascii="Times New Roman" w:hAnsi="Times New Roman"/>
              </w:rPr>
            </w:pPr>
            <w:r>
              <w:rPr>
                <w:rFonts w:ascii="Times New Roman" w:hAnsi="Times New Roman" w:hint="eastAsia"/>
              </w:rPr>
              <w:t>CRYPTO</w:t>
            </w:r>
          </w:p>
        </w:tc>
        <w:tc>
          <w:tcPr>
            <w:tcW w:w="1983" w:type="dxa"/>
          </w:tcPr>
          <w:p w:rsidR="00603A73" w:rsidRPr="00764D90" w:rsidRDefault="00603A73">
            <w:pPr>
              <w:jc w:val="center"/>
              <w:rPr>
                <w:rFonts w:ascii="Times New Roman" w:hAnsi="Times New Roman"/>
              </w:rPr>
            </w:pPr>
            <w:r w:rsidRPr="005B3103">
              <w:rPr>
                <w:rFonts w:ascii="Times New Roman" w:hAnsi="Times New Roman"/>
              </w:rPr>
              <w:t>NETCA_XML.dll</w:t>
            </w:r>
          </w:p>
        </w:tc>
        <w:tc>
          <w:tcPr>
            <w:tcW w:w="850" w:type="dxa"/>
          </w:tcPr>
          <w:p w:rsidR="00603A73" w:rsidRDefault="00603A73">
            <w:pPr>
              <w:jc w:val="center"/>
            </w:pPr>
            <w:r>
              <w:rPr>
                <w:rFonts w:hint="eastAsia"/>
              </w:rPr>
              <w:t>Modify</w:t>
            </w:r>
          </w:p>
        </w:tc>
        <w:tc>
          <w:tcPr>
            <w:tcW w:w="3367" w:type="dxa"/>
            <w:vMerge w:val="restart"/>
          </w:tcPr>
          <w:p w:rsidR="00603A73" w:rsidRDefault="00603A73" w:rsidP="005B3103">
            <w:pPr>
              <w:rPr>
                <w:color w:val="000000"/>
              </w:rPr>
            </w:pPr>
            <w:r>
              <w:rPr>
                <w:color w:val="000000"/>
              </w:rPr>
              <w:t>1</w:t>
            </w:r>
            <w:r>
              <w:rPr>
                <w:rFonts w:hint="eastAsia"/>
                <w:color w:val="000000"/>
              </w:rPr>
              <w:t>、增加非</w:t>
            </w:r>
            <w:r>
              <w:rPr>
                <w:color w:val="000000"/>
              </w:rPr>
              <w:t>UTF-8</w:t>
            </w:r>
            <w:r>
              <w:rPr>
                <w:rFonts w:hint="eastAsia"/>
                <w:color w:val="000000"/>
              </w:rPr>
              <w:t>编码的</w:t>
            </w:r>
            <w:r>
              <w:rPr>
                <w:color w:val="000000"/>
              </w:rPr>
              <w:t>XML</w:t>
            </w:r>
            <w:r>
              <w:rPr>
                <w:rFonts w:hint="eastAsia"/>
                <w:color w:val="000000"/>
              </w:rPr>
              <w:t>的支持</w:t>
            </w:r>
          </w:p>
          <w:p w:rsidR="00603A73" w:rsidRPr="0012655B" w:rsidRDefault="00603A73" w:rsidP="00203818">
            <w:pPr>
              <w:rPr>
                <w:color w:val="000000"/>
              </w:rPr>
            </w:pPr>
            <w:r>
              <w:rPr>
                <w:color w:val="000000"/>
              </w:rPr>
              <w:t>2</w:t>
            </w:r>
            <w:r>
              <w:rPr>
                <w:rFonts w:hint="eastAsia"/>
                <w:color w:val="000000"/>
              </w:rPr>
              <w:t>、修正</w:t>
            </w:r>
            <w:r>
              <w:rPr>
                <w:color w:val="000000"/>
              </w:rPr>
              <w:t>XML</w:t>
            </w:r>
            <w:r>
              <w:rPr>
                <w:rFonts w:hint="eastAsia"/>
                <w:color w:val="000000"/>
              </w:rPr>
              <w:t>签名的时候签名节点可能会出现两个</w:t>
            </w:r>
            <w:r>
              <w:rPr>
                <w:color w:val="000000"/>
              </w:rPr>
              <w:t>XML</w:t>
            </w:r>
            <w:r>
              <w:rPr>
                <w:rFonts w:hint="eastAsia"/>
                <w:color w:val="000000"/>
              </w:rPr>
              <w:t>签名的名字空间的</w:t>
            </w:r>
            <w:r>
              <w:rPr>
                <w:color w:val="000000"/>
              </w:rPr>
              <w:t>BUG</w:t>
            </w: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vMerge/>
          </w:tcPr>
          <w:p w:rsidR="00603A73" w:rsidRDefault="00603A73" w:rsidP="00F8000D">
            <w:pPr>
              <w:rPr>
                <w:rFonts w:ascii="Times New Roman" w:hAnsi="Times New Roman"/>
              </w:rPr>
            </w:pPr>
          </w:p>
        </w:tc>
        <w:tc>
          <w:tcPr>
            <w:tcW w:w="1983" w:type="dxa"/>
          </w:tcPr>
          <w:p w:rsidR="00603A73" w:rsidRPr="005B3103" w:rsidRDefault="00603A73">
            <w:pPr>
              <w:jc w:val="center"/>
              <w:rPr>
                <w:rFonts w:ascii="Times New Roman" w:hAnsi="Times New Roman"/>
              </w:rPr>
            </w:pPr>
            <w:r w:rsidRPr="00C336E4">
              <w:rPr>
                <w:rFonts w:ascii="Times New Roman" w:hAnsi="Times New Roman"/>
              </w:rPr>
              <w:t>NETCA_XMLCOM.dll</w:t>
            </w:r>
          </w:p>
        </w:tc>
        <w:tc>
          <w:tcPr>
            <w:tcW w:w="850" w:type="dxa"/>
          </w:tcPr>
          <w:p w:rsidR="00603A73" w:rsidRDefault="00603A73">
            <w:pPr>
              <w:jc w:val="center"/>
            </w:pPr>
            <w:r>
              <w:rPr>
                <w:rFonts w:hint="eastAsia"/>
              </w:rPr>
              <w:t>Modify</w:t>
            </w:r>
          </w:p>
        </w:tc>
        <w:tc>
          <w:tcPr>
            <w:tcW w:w="3367" w:type="dxa"/>
            <w:vMerge/>
          </w:tcPr>
          <w:p w:rsidR="00603A73" w:rsidRDefault="00603A73" w:rsidP="005B3103">
            <w:pPr>
              <w:rPr>
                <w:color w:val="000000"/>
              </w:rPr>
            </w:pP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Pr="00DD31E8"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764D90"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sz w:val="24"/>
                <w:szCs w:val="24"/>
              </w:rPr>
              <w:t>/</w:t>
            </w:r>
          </w:p>
        </w:tc>
      </w:tr>
      <w:tr w:rsidR="00603A73" w:rsidRPr="00AB01F8" w:rsidTr="00F8000D">
        <w:trPr>
          <w:trHeight w:val="572"/>
        </w:trPr>
        <w:tc>
          <w:tcPr>
            <w:tcW w:w="992" w:type="dxa"/>
            <w:vMerge/>
          </w:tcPr>
          <w:p w:rsidR="00603A73" w:rsidRDefault="00603A73" w:rsidP="00E33135"/>
        </w:tc>
        <w:tc>
          <w:tcPr>
            <w:tcW w:w="1276" w:type="dxa"/>
            <w:vMerge w:val="restart"/>
          </w:tcPr>
          <w:p w:rsidR="00603A73" w:rsidRDefault="00603A73" w:rsidP="00E33135">
            <w:r>
              <w:t>2014-</w:t>
            </w:r>
            <w:r>
              <w:rPr>
                <w:rFonts w:hint="eastAsia"/>
              </w:rPr>
              <w:t>0</w:t>
            </w:r>
            <w:r>
              <w:t>4-</w:t>
            </w:r>
            <w:r>
              <w:rPr>
                <w:rFonts w:hint="eastAsia"/>
              </w:rPr>
              <w:t>0</w:t>
            </w:r>
            <w:r>
              <w:t>2</w:t>
            </w:r>
          </w:p>
        </w:tc>
        <w:tc>
          <w:tcPr>
            <w:tcW w:w="1136" w:type="dxa"/>
          </w:tcPr>
          <w:p w:rsidR="00603A73" w:rsidRPr="00DD31E8" w:rsidRDefault="00603A73" w:rsidP="00F8000D">
            <w:pPr>
              <w:rPr>
                <w:rFonts w:ascii="Times New Roman" w:hAnsi="Times New Roman"/>
              </w:rPr>
            </w:pPr>
            <w:r>
              <w:rPr>
                <w:rFonts w:ascii="Times New Roman" w:hAnsi="Times New Roman" w:hint="eastAsia"/>
              </w:rPr>
              <w:t>CRYPTO</w:t>
            </w:r>
          </w:p>
        </w:tc>
        <w:tc>
          <w:tcPr>
            <w:tcW w:w="1983" w:type="dxa"/>
          </w:tcPr>
          <w:p w:rsidR="00603A73" w:rsidRPr="00764D90" w:rsidRDefault="00603A73">
            <w:pPr>
              <w:jc w:val="center"/>
              <w:rPr>
                <w:rFonts w:ascii="Times New Roman" w:hAnsi="Times New Roman"/>
              </w:rPr>
            </w:pPr>
            <w:r w:rsidRPr="005B3103">
              <w:rPr>
                <w:rFonts w:ascii="Times New Roman" w:hAnsi="Times New Roman"/>
              </w:rPr>
              <w:t>NETCA_XML.dll</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rPr>
              <w:t>修正XML的非</w:t>
            </w:r>
            <w:r>
              <w:t>UTF-8</w:t>
            </w:r>
            <w:r>
              <w:rPr>
                <w:rFonts w:hint="eastAsia"/>
              </w:rPr>
              <w:t>编码解码问题。</w:t>
            </w:r>
          </w:p>
        </w:tc>
      </w:tr>
      <w:tr w:rsidR="00603A73" w:rsidRPr="00AB01F8" w:rsidTr="00F8000D">
        <w:trPr>
          <w:trHeight w:val="572"/>
        </w:trPr>
        <w:tc>
          <w:tcPr>
            <w:tcW w:w="992" w:type="dxa"/>
            <w:vMerge/>
          </w:tcPr>
          <w:p w:rsidR="00603A73" w:rsidRDefault="00603A73" w:rsidP="00E33135"/>
        </w:tc>
        <w:tc>
          <w:tcPr>
            <w:tcW w:w="1276" w:type="dxa"/>
            <w:vMerge/>
          </w:tcPr>
          <w:p w:rsidR="00603A73" w:rsidRDefault="00603A73" w:rsidP="00E33135"/>
        </w:tc>
        <w:tc>
          <w:tcPr>
            <w:tcW w:w="1136" w:type="dxa"/>
          </w:tcPr>
          <w:p w:rsidR="00603A73" w:rsidRDefault="00603A73"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603A73" w:rsidRPr="00764D90" w:rsidRDefault="00603A73">
            <w:pPr>
              <w:jc w:val="center"/>
              <w:rPr>
                <w:rFonts w:ascii="Times New Roman" w:hAnsi="Times New Roman"/>
              </w:rPr>
            </w:pPr>
            <w:r w:rsidRPr="00764D90">
              <w:rPr>
                <w:rFonts w:ascii="Times New Roman" w:hAnsi="Times New Roman"/>
              </w:rPr>
              <w:t>record_file_crypto.ini</w:t>
            </w:r>
          </w:p>
        </w:tc>
        <w:tc>
          <w:tcPr>
            <w:tcW w:w="850" w:type="dxa"/>
          </w:tcPr>
          <w:p w:rsidR="00603A73" w:rsidRDefault="00603A73">
            <w:pPr>
              <w:jc w:val="center"/>
            </w:pPr>
            <w:r>
              <w:rPr>
                <w:rFonts w:hint="eastAsia"/>
              </w:rPr>
              <w:t>Modify</w:t>
            </w:r>
          </w:p>
        </w:tc>
        <w:tc>
          <w:tcPr>
            <w:tcW w:w="3367" w:type="dxa"/>
          </w:tcPr>
          <w:p w:rsidR="00603A73" w:rsidRDefault="00603A73" w:rsidP="00203818">
            <w:pPr>
              <w:rPr>
                <w:sz w:val="24"/>
                <w:szCs w:val="24"/>
              </w:rPr>
            </w:pPr>
            <w:r>
              <w:rPr>
                <w:rFonts w:hint="eastAsia"/>
                <w:sz w:val="24"/>
                <w:szCs w:val="24"/>
              </w:rPr>
              <w:t>/</w:t>
            </w:r>
          </w:p>
        </w:tc>
      </w:tr>
      <w:tr w:rsidR="00C8721C" w:rsidRPr="00AB01F8" w:rsidTr="00F218B4">
        <w:trPr>
          <w:trHeight w:val="572"/>
        </w:trPr>
        <w:tc>
          <w:tcPr>
            <w:tcW w:w="992" w:type="dxa"/>
            <w:vMerge w:val="restart"/>
            <w:vAlign w:val="center"/>
          </w:tcPr>
          <w:p w:rsidR="00C8721C" w:rsidRDefault="00C8721C" w:rsidP="00E33135">
            <w:r>
              <w:t>V</w:t>
            </w:r>
            <w:r>
              <w:rPr>
                <w:rFonts w:hint="eastAsia"/>
              </w:rPr>
              <w:t>1.7.3</w:t>
            </w:r>
          </w:p>
        </w:tc>
        <w:tc>
          <w:tcPr>
            <w:tcW w:w="1276" w:type="dxa"/>
            <w:vMerge w:val="restart"/>
          </w:tcPr>
          <w:p w:rsidR="00C8721C" w:rsidRDefault="00C8721C" w:rsidP="00E33135">
            <w:r>
              <w:rPr>
                <w:rFonts w:hint="eastAsia"/>
              </w:rPr>
              <w:t>2014-05-23</w:t>
            </w:r>
          </w:p>
        </w:tc>
        <w:tc>
          <w:tcPr>
            <w:tcW w:w="1136" w:type="dxa"/>
            <w:vMerge w:val="restart"/>
          </w:tcPr>
          <w:p w:rsidR="00C8721C" w:rsidRPr="00DD31E8" w:rsidRDefault="00C8721C" w:rsidP="00F8000D">
            <w:pPr>
              <w:rPr>
                <w:rFonts w:ascii="Times New Roman" w:hAnsi="Times New Roman"/>
              </w:rPr>
            </w:pPr>
            <w:r>
              <w:rPr>
                <w:rFonts w:ascii="Times New Roman" w:hAnsi="Times New Roman" w:hint="eastAsia"/>
              </w:rPr>
              <w:t>CRYPTO</w:t>
            </w:r>
          </w:p>
        </w:tc>
        <w:tc>
          <w:tcPr>
            <w:tcW w:w="1983" w:type="dxa"/>
          </w:tcPr>
          <w:p w:rsidR="00C8721C" w:rsidRPr="00764D90" w:rsidRDefault="00C8721C">
            <w:pPr>
              <w:jc w:val="center"/>
              <w:rPr>
                <w:rFonts w:ascii="Times New Roman" w:hAnsi="Times New Roman"/>
              </w:rPr>
            </w:pPr>
            <w:r>
              <w:t>NETCA_CRYPTO.dll</w:t>
            </w:r>
          </w:p>
        </w:tc>
        <w:tc>
          <w:tcPr>
            <w:tcW w:w="850" w:type="dxa"/>
          </w:tcPr>
          <w:p w:rsidR="00C8721C" w:rsidRDefault="00C8721C">
            <w:pPr>
              <w:jc w:val="center"/>
            </w:pPr>
            <w:r>
              <w:rPr>
                <w:rFonts w:hint="eastAsia"/>
              </w:rPr>
              <w:t>Modify</w:t>
            </w:r>
          </w:p>
        </w:tc>
        <w:tc>
          <w:tcPr>
            <w:tcW w:w="3367" w:type="dxa"/>
            <w:vMerge w:val="restart"/>
          </w:tcPr>
          <w:p w:rsidR="00C8721C" w:rsidRDefault="00C8721C" w:rsidP="0012655B">
            <w:r>
              <w:t>1</w:t>
            </w:r>
            <w:r>
              <w:rPr>
                <w:rFonts w:hint="eastAsia"/>
              </w:rPr>
              <w:t>、修复了大量内存泄漏问题</w:t>
            </w:r>
          </w:p>
          <w:p w:rsidR="00C8721C" w:rsidRDefault="00C8721C" w:rsidP="0012655B">
            <w:r>
              <w:t>2</w:t>
            </w:r>
            <w:r>
              <w:rPr>
                <w:rFonts w:hint="eastAsia"/>
              </w:rPr>
              <w:t>、修正</w:t>
            </w:r>
            <w:r>
              <w:t>NetcaPKIMsgSignedDataVerify</w:t>
            </w:r>
            <w:r>
              <w:rPr>
                <w:rFonts w:hint="eastAsia"/>
              </w:rPr>
              <w:t>函数在多人签名的时候会返回重复的明文的</w:t>
            </w:r>
            <w:r>
              <w:t>BUG</w:t>
            </w:r>
          </w:p>
          <w:p w:rsidR="00C8721C" w:rsidRDefault="00C8721C" w:rsidP="00203818">
            <w:pPr>
              <w:rPr>
                <w:sz w:val="24"/>
                <w:szCs w:val="24"/>
              </w:rPr>
            </w:pPr>
          </w:p>
        </w:tc>
      </w:tr>
      <w:tr w:rsidR="00C8721C" w:rsidRPr="00AB01F8" w:rsidTr="00F8000D">
        <w:trPr>
          <w:trHeight w:val="572"/>
        </w:trPr>
        <w:tc>
          <w:tcPr>
            <w:tcW w:w="992" w:type="dxa"/>
            <w:vMerge/>
          </w:tcPr>
          <w:p w:rsidR="00C8721C" w:rsidRDefault="00C8721C" w:rsidP="00E33135"/>
        </w:tc>
        <w:tc>
          <w:tcPr>
            <w:tcW w:w="1276" w:type="dxa"/>
            <w:vMerge/>
          </w:tcPr>
          <w:p w:rsidR="00C8721C" w:rsidRDefault="00C8721C" w:rsidP="00E33135"/>
        </w:tc>
        <w:tc>
          <w:tcPr>
            <w:tcW w:w="1136" w:type="dxa"/>
            <w:vMerge/>
          </w:tcPr>
          <w:p w:rsidR="00C8721C" w:rsidRPr="00DD31E8" w:rsidRDefault="00C8721C" w:rsidP="00F8000D">
            <w:pPr>
              <w:rPr>
                <w:rFonts w:ascii="Times New Roman" w:hAnsi="Times New Roman"/>
              </w:rPr>
            </w:pPr>
          </w:p>
        </w:tc>
        <w:tc>
          <w:tcPr>
            <w:tcW w:w="1983" w:type="dxa"/>
          </w:tcPr>
          <w:p w:rsidR="00C8721C" w:rsidRPr="00764D90" w:rsidRDefault="00C8721C">
            <w:pPr>
              <w:jc w:val="center"/>
              <w:rPr>
                <w:rFonts w:ascii="Times New Roman" w:hAnsi="Times New Roman"/>
              </w:rPr>
            </w:pPr>
            <w:r>
              <w:t>NETCA_CRYPTO_UI.dll</w:t>
            </w:r>
          </w:p>
        </w:tc>
        <w:tc>
          <w:tcPr>
            <w:tcW w:w="850" w:type="dxa"/>
          </w:tcPr>
          <w:p w:rsidR="00C8721C" w:rsidRDefault="00C8721C">
            <w:pPr>
              <w:jc w:val="center"/>
            </w:pPr>
            <w:r>
              <w:rPr>
                <w:rFonts w:hint="eastAsia"/>
              </w:rPr>
              <w:t>Modify</w:t>
            </w:r>
          </w:p>
        </w:tc>
        <w:tc>
          <w:tcPr>
            <w:tcW w:w="3367" w:type="dxa"/>
            <w:vMerge/>
          </w:tcPr>
          <w:p w:rsidR="00C8721C" w:rsidRDefault="00C8721C" w:rsidP="00203818">
            <w:pPr>
              <w:rPr>
                <w:sz w:val="24"/>
                <w:szCs w:val="24"/>
              </w:rPr>
            </w:pPr>
          </w:p>
        </w:tc>
      </w:tr>
      <w:tr w:rsidR="00C8721C" w:rsidRPr="00AB01F8" w:rsidTr="00F8000D">
        <w:trPr>
          <w:trHeight w:val="572"/>
        </w:trPr>
        <w:tc>
          <w:tcPr>
            <w:tcW w:w="992" w:type="dxa"/>
            <w:vMerge/>
          </w:tcPr>
          <w:p w:rsidR="00C8721C" w:rsidRDefault="00C8721C" w:rsidP="00E33135"/>
        </w:tc>
        <w:tc>
          <w:tcPr>
            <w:tcW w:w="1276" w:type="dxa"/>
            <w:vMerge/>
          </w:tcPr>
          <w:p w:rsidR="00C8721C" w:rsidRDefault="00C8721C" w:rsidP="00E33135"/>
        </w:tc>
        <w:tc>
          <w:tcPr>
            <w:tcW w:w="1136" w:type="dxa"/>
            <w:vMerge/>
          </w:tcPr>
          <w:p w:rsidR="00C8721C" w:rsidRPr="00DD31E8" w:rsidRDefault="00C8721C" w:rsidP="00F8000D">
            <w:pPr>
              <w:rPr>
                <w:rFonts w:ascii="Times New Roman" w:hAnsi="Times New Roman"/>
              </w:rPr>
            </w:pPr>
          </w:p>
        </w:tc>
        <w:tc>
          <w:tcPr>
            <w:tcW w:w="1983" w:type="dxa"/>
          </w:tcPr>
          <w:p w:rsidR="00C8721C" w:rsidRPr="00764D90" w:rsidRDefault="00C8721C">
            <w:pPr>
              <w:jc w:val="center"/>
              <w:rPr>
                <w:rFonts w:ascii="Times New Roman" w:hAnsi="Times New Roman"/>
              </w:rPr>
            </w:pPr>
            <w:r>
              <w:t>NETCA_URL.dll</w:t>
            </w:r>
          </w:p>
        </w:tc>
        <w:tc>
          <w:tcPr>
            <w:tcW w:w="850" w:type="dxa"/>
          </w:tcPr>
          <w:p w:rsidR="00C8721C" w:rsidRDefault="00C8721C">
            <w:pPr>
              <w:jc w:val="center"/>
            </w:pPr>
            <w:r>
              <w:rPr>
                <w:rFonts w:hint="eastAsia"/>
              </w:rPr>
              <w:t>Modify</w:t>
            </w:r>
          </w:p>
        </w:tc>
        <w:tc>
          <w:tcPr>
            <w:tcW w:w="3367" w:type="dxa"/>
            <w:vMerge/>
          </w:tcPr>
          <w:p w:rsidR="00C8721C" w:rsidRDefault="00C8721C" w:rsidP="00203818">
            <w:pPr>
              <w:rPr>
                <w:sz w:val="24"/>
                <w:szCs w:val="24"/>
              </w:rPr>
            </w:pPr>
          </w:p>
        </w:tc>
      </w:tr>
      <w:tr w:rsidR="00C8721C" w:rsidRPr="00AB01F8" w:rsidTr="00F8000D">
        <w:trPr>
          <w:trHeight w:val="572"/>
        </w:trPr>
        <w:tc>
          <w:tcPr>
            <w:tcW w:w="992" w:type="dxa"/>
            <w:vMerge/>
          </w:tcPr>
          <w:p w:rsidR="00C8721C" w:rsidRDefault="00C8721C" w:rsidP="00E33135"/>
        </w:tc>
        <w:tc>
          <w:tcPr>
            <w:tcW w:w="1276" w:type="dxa"/>
            <w:vMerge/>
          </w:tcPr>
          <w:p w:rsidR="00C8721C" w:rsidRDefault="00C8721C" w:rsidP="00E33135"/>
        </w:tc>
        <w:tc>
          <w:tcPr>
            <w:tcW w:w="1136" w:type="dxa"/>
            <w:vMerge/>
          </w:tcPr>
          <w:p w:rsidR="00C8721C" w:rsidRPr="00DD31E8" w:rsidRDefault="00C8721C" w:rsidP="00F8000D">
            <w:pPr>
              <w:rPr>
                <w:rFonts w:ascii="Times New Roman" w:hAnsi="Times New Roman"/>
              </w:rPr>
            </w:pPr>
          </w:p>
        </w:tc>
        <w:tc>
          <w:tcPr>
            <w:tcW w:w="1983" w:type="dxa"/>
          </w:tcPr>
          <w:p w:rsidR="00C8721C" w:rsidRDefault="00C8721C">
            <w:pPr>
              <w:jc w:val="center"/>
            </w:pPr>
            <w:r w:rsidRPr="00C8721C">
              <w:t>npnetcapki.dll</w:t>
            </w:r>
          </w:p>
        </w:tc>
        <w:tc>
          <w:tcPr>
            <w:tcW w:w="850" w:type="dxa"/>
          </w:tcPr>
          <w:p w:rsidR="00C8721C" w:rsidRDefault="00C8721C">
            <w:pPr>
              <w:jc w:val="center"/>
            </w:pPr>
            <w:r>
              <w:rPr>
                <w:rFonts w:hint="eastAsia"/>
              </w:rPr>
              <w:t>Modify</w:t>
            </w:r>
          </w:p>
        </w:tc>
        <w:tc>
          <w:tcPr>
            <w:tcW w:w="3367" w:type="dxa"/>
          </w:tcPr>
          <w:p w:rsidR="00C8721C" w:rsidRDefault="00C8721C" w:rsidP="00203818">
            <w:pPr>
              <w:rPr>
                <w:sz w:val="24"/>
                <w:szCs w:val="24"/>
              </w:rPr>
            </w:pPr>
            <w:r>
              <w:rPr>
                <w:rFonts w:hint="eastAsia"/>
              </w:rPr>
              <w:t>增加了与NetcaPkiCom.dll相比没有的一些方法和对象实现。</w:t>
            </w:r>
          </w:p>
        </w:tc>
      </w:tr>
      <w:tr w:rsidR="00E33135" w:rsidRPr="00AB01F8" w:rsidTr="00F8000D">
        <w:trPr>
          <w:trHeight w:val="572"/>
        </w:trPr>
        <w:tc>
          <w:tcPr>
            <w:tcW w:w="992" w:type="dxa"/>
            <w:vMerge/>
          </w:tcPr>
          <w:p w:rsidR="00E33135" w:rsidRDefault="00E33135" w:rsidP="00E33135"/>
        </w:tc>
        <w:tc>
          <w:tcPr>
            <w:tcW w:w="1276" w:type="dxa"/>
            <w:vMerge/>
          </w:tcPr>
          <w:p w:rsidR="00E33135" w:rsidRDefault="00E33135" w:rsidP="00E33135"/>
        </w:tc>
        <w:tc>
          <w:tcPr>
            <w:tcW w:w="1136" w:type="dxa"/>
          </w:tcPr>
          <w:p w:rsidR="00E33135" w:rsidRPr="00DD31E8" w:rsidRDefault="00E33135"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E33135" w:rsidRPr="00764D90" w:rsidRDefault="00E33135">
            <w:pPr>
              <w:jc w:val="center"/>
              <w:rPr>
                <w:rFonts w:ascii="Times New Roman" w:hAnsi="Times New Roman"/>
              </w:rPr>
            </w:pPr>
            <w:r w:rsidRPr="00764D90">
              <w:rPr>
                <w:rFonts w:ascii="Times New Roman" w:hAnsi="Times New Roman"/>
              </w:rPr>
              <w:t>record_file_crypto.ini</w:t>
            </w:r>
          </w:p>
        </w:tc>
        <w:tc>
          <w:tcPr>
            <w:tcW w:w="850" w:type="dxa"/>
          </w:tcPr>
          <w:p w:rsidR="00E33135" w:rsidRDefault="00E33135">
            <w:pPr>
              <w:jc w:val="center"/>
            </w:pPr>
            <w:r>
              <w:rPr>
                <w:rFonts w:hint="eastAsia"/>
              </w:rPr>
              <w:t>Modify</w:t>
            </w:r>
          </w:p>
        </w:tc>
        <w:tc>
          <w:tcPr>
            <w:tcW w:w="3367" w:type="dxa"/>
          </w:tcPr>
          <w:p w:rsidR="00E33135" w:rsidRDefault="00E33135" w:rsidP="00203818">
            <w:pPr>
              <w:rPr>
                <w:sz w:val="24"/>
                <w:szCs w:val="24"/>
              </w:rPr>
            </w:pPr>
            <w:r>
              <w:rPr>
                <w:rFonts w:hint="eastAsia"/>
                <w:sz w:val="24"/>
                <w:szCs w:val="24"/>
              </w:rPr>
              <w:t>/</w:t>
            </w:r>
          </w:p>
        </w:tc>
      </w:tr>
      <w:tr w:rsidR="00BF064F" w:rsidRPr="00AB01F8" w:rsidTr="00F8000D">
        <w:trPr>
          <w:trHeight w:val="572"/>
        </w:trPr>
        <w:tc>
          <w:tcPr>
            <w:tcW w:w="992" w:type="dxa"/>
            <w:vMerge w:val="restart"/>
          </w:tcPr>
          <w:p w:rsidR="00BF064F" w:rsidRDefault="00BF064F" w:rsidP="00E33135">
            <w:r>
              <w:rPr>
                <w:rFonts w:hint="eastAsia"/>
              </w:rPr>
              <w:t>V1.8.0</w:t>
            </w:r>
          </w:p>
        </w:tc>
        <w:tc>
          <w:tcPr>
            <w:tcW w:w="1276" w:type="dxa"/>
            <w:vMerge w:val="restart"/>
          </w:tcPr>
          <w:p w:rsidR="00BF064F" w:rsidRDefault="00BF064F" w:rsidP="00E33135">
            <w:r>
              <w:t>2014-12-15</w:t>
            </w:r>
          </w:p>
        </w:tc>
        <w:tc>
          <w:tcPr>
            <w:tcW w:w="1136" w:type="dxa"/>
            <w:vMerge w:val="restart"/>
          </w:tcPr>
          <w:p w:rsidR="00BF064F" w:rsidRPr="00DD31E8" w:rsidRDefault="00BF064F" w:rsidP="00F8000D">
            <w:pPr>
              <w:rPr>
                <w:rFonts w:ascii="Times New Roman" w:hAnsi="Times New Roman"/>
              </w:rPr>
            </w:pPr>
            <w:r>
              <w:rPr>
                <w:rFonts w:ascii="Times New Roman" w:hAnsi="Times New Roman" w:hint="eastAsia"/>
              </w:rPr>
              <w:t>CRYPTO</w:t>
            </w:r>
          </w:p>
        </w:tc>
        <w:tc>
          <w:tcPr>
            <w:tcW w:w="1983" w:type="dxa"/>
          </w:tcPr>
          <w:p w:rsidR="00BF064F" w:rsidRPr="00F218B4" w:rsidRDefault="00BF064F" w:rsidP="00F218B4">
            <w:pPr>
              <w:jc w:val="center"/>
            </w:pPr>
            <w:r>
              <w:t>NETCA_ASN1.dll</w:t>
            </w:r>
          </w:p>
        </w:tc>
        <w:tc>
          <w:tcPr>
            <w:tcW w:w="850" w:type="dxa"/>
          </w:tcPr>
          <w:p w:rsidR="00BF064F" w:rsidRDefault="00BF064F">
            <w:pPr>
              <w:jc w:val="center"/>
            </w:pPr>
            <w:r>
              <w:rPr>
                <w:rFonts w:hint="eastAsia"/>
              </w:rPr>
              <w:t>Modify</w:t>
            </w:r>
          </w:p>
        </w:tc>
        <w:tc>
          <w:tcPr>
            <w:tcW w:w="3367" w:type="dxa"/>
            <w:vMerge w:val="restart"/>
          </w:tcPr>
          <w:p w:rsidR="00BF064F" w:rsidRDefault="00BF064F" w:rsidP="00F218B4">
            <w:r>
              <w:t>1</w:t>
            </w:r>
            <w:r>
              <w:rPr>
                <w:rFonts w:hint="eastAsia"/>
              </w:rPr>
              <w:t>、增加了</w:t>
            </w:r>
            <w:r>
              <w:t>CCM</w:t>
            </w:r>
            <w:r>
              <w:rPr>
                <w:rFonts w:hint="eastAsia"/>
              </w:rPr>
              <w:t>、</w:t>
            </w:r>
            <w:r>
              <w:t>GCM</w:t>
            </w:r>
            <w:r>
              <w:rPr>
                <w:rFonts w:hint="eastAsia"/>
              </w:rPr>
              <w:t>和</w:t>
            </w:r>
            <w:r>
              <w:t>XTS</w:t>
            </w:r>
            <w:r>
              <w:rPr>
                <w:rFonts w:hint="eastAsia"/>
              </w:rPr>
              <w:t>等模式的实现</w:t>
            </w:r>
          </w:p>
          <w:p w:rsidR="00BF064F" w:rsidRDefault="00BF064F" w:rsidP="00F218B4">
            <w:r>
              <w:t>2</w:t>
            </w:r>
            <w:r>
              <w:rPr>
                <w:rFonts w:hint="eastAsia"/>
              </w:rPr>
              <w:t>、增加了</w:t>
            </w:r>
            <w:r>
              <w:t>CMAC</w:t>
            </w:r>
            <w:r>
              <w:rPr>
                <w:rFonts w:hint="eastAsia"/>
              </w:rPr>
              <w:t>的实现</w:t>
            </w:r>
          </w:p>
          <w:p w:rsidR="00BF064F" w:rsidRDefault="00BF064F" w:rsidP="00F218B4">
            <w:r>
              <w:t>3</w:t>
            </w:r>
            <w:r>
              <w:rPr>
                <w:rFonts w:hint="eastAsia"/>
              </w:rPr>
              <w:t>、修复证书句柄的并发问题</w:t>
            </w:r>
          </w:p>
          <w:p w:rsidR="00BF064F" w:rsidRDefault="00BF064F" w:rsidP="00F218B4">
            <w:r>
              <w:t>4</w:t>
            </w:r>
            <w:r>
              <w:rPr>
                <w:rFonts w:hint="eastAsia"/>
              </w:rPr>
              <w:t>、增加</w:t>
            </w:r>
            <w:r>
              <w:t>USB</w:t>
            </w:r>
            <w:r>
              <w:rPr>
                <w:rFonts w:hint="eastAsia"/>
              </w:rPr>
              <w:t>监控的函数，以便在没有</w:t>
            </w:r>
            <w:r>
              <w:t>KeyX</w:t>
            </w:r>
            <w:r>
              <w:rPr>
                <w:rFonts w:hint="eastAsia"/>
              </w:rPr>
              <w:t>的环境下使用</w:t>
            </w:r>
          </w:p>
          <w:p w:rsidR="00BF064F" w:rsidRDefault="00BF064F" w:rsidP="00F218B4">
            <w:r>
              <w:t>5</w:t>
            </w:r>
            <w:r>
              <w:rPr>
                <w:rFonts w:hint="eastAsia"/>
              </w:rPr>
              <w:t>、</w:t>
            </w:r>
            <w:r>
              <w:t>COM</w:t>
            </w:r>
            <w:r>
              <w:rPr>
                <w:rFonts w:hint="eastAsia"/>
              </w:rPr>
              <w:t>不再依赖于</w:t>
            </w:r>
            <w:r>
              <w:t>NETCA_USBKeySvr.DLL</w:t>
            </w:r>
            <w:r>
              <w:rPr>
                <w:rFonts w:hint="eastAsia"/>
              </w:rPr>
              <w:t>来获取插拔事件。</w:t>
            </w:r>
          </w:p>
          <w:p w:rsidR="00BF064F" w:rsidRDefault="00BF064F" w:rsidP="00F218B4">
            <w:r>
              <w:t>6</w:t>
            </w:r>
            <w:r>
              <w:rPr>
                <w:rFonts w:hint="eastAsia"/>
              </w:rPr>
              <w:t>、</w:t>
            </w:r>
            <w:r>
              <w:t>JAVA</w:t>
            </w:r>
            <w:r>
              <w:rPr>
                <w:rFonts w:hint="eastAsia"/>
              </w:rPr>
              <w:t>和</w:t>
            </w:r>
            <w:r>
              <w:t>COM</w:t>
            </w:r>
            <w:r>
              <w:rPr>
                <w:rFonts w:hint="eastAsia"/>
              </w:rPr>
              <w:t>的</w:t>
            </w:r>
            <w:r>
              <w:t>SignedData</w:t>
            </w:r>
            <w:r>
              <w:rPr>
                <w:rFonts w:hint="eastAsia"/>
              </w:rPr>
              <w:t>增加自定义的签名属性和不签名属性的设置</w:t>
            </w:r>
          </w:p>
          <w:p w:rsidR="00BF064F" w:rsidRPr="00F20B76" w:rsidRDefault="00BF064F" w:rsidP="00203818">
            <w:r>
              <w:t>7</w:t>
            </w:r>
            <w:r>
              <w:rPr>
                <w:rFonts w:hint="eastAsia"/>
              </w:rPr>
              <w:t>、增加纯</w:t>
            </w:r>
            <w:r>
              <w:t>JAVA</w:t>
            </w:r>
            <w:r>
              <w:rPr>
                <w:rFonts w:hint="eastAsia"/>
              </w:rPr>
              <w:t>的实现</w:t>
            </w:r>
            <w:r>
              <w:t>SignedData</w:t>
            </w:r>
            <w:r>
              <w:rPr>
                <w:rFonts w:hint="eastAsia"/>
              </w:rPr>
              <w:t>和数字信封</w:t>
            </w:r>
          </w:p>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NETCA_CRYPTO.dll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NETCA_UTIL.dll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NETCA_XML.dll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F218B4">
            <w:pPr>
              <w:jc w:val="center"/>
            </w:pPr>
            <w:r>
              <w:t>NetcaPkiCom.dll</w:t>
            </w:r>
          </w:p>
        </w:tc>
        <w:tc>
          <w:tcPr>
            <w:tcW w:w="850" w:type="dxa"/>
          </w:tcPr>
          <w:p w:rsidR="00BF064F" w:rsidRDefault="00BF064F">
            <w:pPr>
              <w:jc w:val="center"/>
            </w:pPr>
            <w:r>
              <w:rPr>
                <w:rFonts w:hint="eastAsia"/>
              </w:rPr>
              <w:t>Modify</w:t>
            </w:r>
          </w:p>
        </w:tc>
        <w:tc>
          <w:tcPr>
            <w:tcW w:w="3367" w:type="dxa"/>
            <w:vMerge/>
          </w:tcPr>
          <w:p w:rsidR="00BF064F" w:rsidRDefault="00BF064F" w:rsidP="00F218B4"/>
        </w:tc>
      </w:tr>
      <w:tr w:rsidR="00BF064F" w:rsidRPr="00AB01F8" w:rsidTr="00F8000D">
        <w:trPr>
          <w:trHeight w:val="572"/>
        </w:trPr>
        <w:tc>
          <w:tcPr>
            <w:tcW w:w="992" w:type="dxa"/>
            <w:vMerge/>
          </w:tcPr>
          <w:p w:rsidR="00BF064F" w:rsidRDefault="00BF064F" w:rsidP="00E33135"/>
        </w:tc>
        <w:tc>
          <w:tcPr>
            <w:tcW w:w="1276" w:type="dxa"/>
            <w:vMerge/>
          </w:tcPr>
          <w:p w:rsidR="00BF064F" w:rsidRDefault="00BF064F" w:rsidP="00E33135"/>
        </w:tc>
        <w:tc>
          <w:tcPr>
            <w:tcW w:w="1136" w:type="dxa"/>
            <w:vMerge/>
          </w:tcPr>
          <w:p w:rsidR="00BF064F" w:rsidRPr="00DD31E8" w:rsidRDefault="00BF064F" w:rsidP="00F8000D">
            <w:pPr>
              <w:rPr>
                <w:rFonts w:ascii="Times New Roman" w:hAnsi="Times New Roman"/>
              </w:rPr>
            </w:pPr>
          </w:p>
        </w:tc>
        <w:tc>
          <w:tcPr>
            <w:tcW w:w="1983" w:type="dxa"/>
          </w:tcPr>
          <w:p w:rsidR="00BF064F" w:rsidRDefault="00BF064F" w:rsidP="00BF064F">
            <w:pPr>
              <w:jc w:val="center"/>
            </w:pPr>
            <w:r>
              <w:t>NetcaRSACNGProvider.dll</w:t>
            </w:r>
          </w:p>
        </w:tc>
        <w:tc>
          <w:tcPr>
            <w:tcW w:w="850" w:type="dxa"/>
          </w:tcPr>
          <w:p w:rsidR="00BF064F" w:rsidRDefault="00BF064F">
            <w:pPr>
              <w:jc w:val="center"/>
            </w:pPr>
            <w:r>
              <w:rPr>
                <w:rFonts w:hint="eastAsia"/>
              </w:rPr>
              <w:t>Add</w:t>
            </w:r>
          </w:p>
        </w:tc>
        <w:tc>
          <w:tcPr>
            <w:tcW w:w="3367" w:type="dxa"/>
            <w:vMerge w:val="restart"/>
          </w:tcPr>
          <w:p w:rsidR="00BF064F" w:rsidRDefault="00BF064F" w:rsidP="00F218B4">
            <w:r>
              <w:rPr>
                <w:rFonts w:hint="eastAsia"/>
              </w:rPr>
              <w:t>新增</w:t>
            </w:r>
            <w:r>
              <w:t>RSA</w:t>
            </w:r>
            <w:r>
              <w:rPr>
                <w:rFonts w:hint="eastAsia"/>
              </w:rPr>
              <w:t>和</w:t>
            </w:r>
            <w:r>
              <w:t>SM2</w:t>
            </w:r>
            <w:r>
              <w:rPr>
                <w:rFonts w:hint="eastAsia"/>
              </w:rPr>
              <w:t>的</w:t>
            </w:r>
            <w:r>
              <w:t>CNG</w:t>
            </w:r>
          </w:p>
        </w:tc>
      </w:tr>
      <w:tr w:rsidR="00BF064F" w:rsidRPr="00AB01F8" w:rsidTr="000B2DFE">
        <w:trPr>
          <w:trHeight w:val="699"/>
        </w:trPr>
        <w:tc>
          <w:tcPr>
            <w:tcW w:w="992" w:type="dxa"/>
            <w:vMerge/>
            <w:tcBorders>
              <w:bottom w:val="single" w:sz="4" w:space="0" w:color="auto"/>
            </w:tcBorders>
          </w:tcPr>
          <w:p w:rsidR="00BF064F" w:rsidRDefault="00BF064F" w:rsidP="00E33135"/>
        </w:tc>
        <w:tc>
          <w:tcPr>
            <w:tcW w:w="1276" w:type="dxa"/>
            <w:vMerge/>
            <w:tcBorders>
              <w:bottom w:val="single" w:sz="4" w:space="0" w:color="auto"/>
            </w:tcBorders>
          </w:tcPr>
          <w:p w:rsidR="00BF064F" w:rsidRDefault="00BF064F" w:rsidP="00E33135"/>
        </w:tc>
        <w:tc>
          <w:tcPr>
            <w:tcW w:w="1136" w:type="dxa"/>
            <w:vMerge/>
            <w:tcBorders>
              <w:bottom w:val="single" w:sz="4" w:space="0" w:color="auto"/>
            </w:tcBorders>
          </w:tcPr>
          <w:p w:rsidR="00BF064F" w:rsidRPr="00DD31E8" w:rsidRDefault="00BF064F" w:rsidP="00F8000D">
            <w:pPr>
              <w:rPr>
                <w:rFonts w:ascii="Times New Roman" w:hAnsi="Times New Roman"/>
              </w:rPr>
            </w:pPr>
          </w:p>
        </w:tc>
        <w:tc>
          <w:tcPr>
            <w:tcW w:w="1983" w:type="dxa"/>
            <w:tcBorders>
              <w:bottom w:val="single" w:sz="4" w:space="0" w:color="auto"/>
            </w:tcBorders>
          </w:tcPr>
          <w:p w:rsidR="00BF064F" w:rsidRDefault="00BF064F" w:rsidP="00BF064F">
            <w:pPr>
              <w:jc w:val="center"/>
            </w:pPr>
            <w:r>
              <w:rPr>
                <w:kern w:val="0"/>
              </w:rPr>
              <w:t>NetcaSM2CNGProvider.dll</w:t>
            </w:r>
          </w:p>
        </w:tc>
        <w:tc>
          <w:tcPr>
            <w:tcW w:w="850" w:type="dxa"/>
            <w:tcBorders>
              <w:bottom w:val="single" w:sz="4" w:space="0" w:color="auto"/>
            </w:tcBorders>
          </w:tcPr>
          <w:p w:rsidR="00BF064F" w:rsidRDefault="00BF064F">
            <w:pPr>
              <w:jc w:val="center"/>
            </w:pPr>
            <w:r>
              <w:rPr>
                <w:rFonts w:hint="eastAsia"/>
              </w:rPr>
              <w:t>Add</w:t>
            </w:r>
          </w:p>
        </w:tc>
        <w:tc>
          <w:tcPr>
            <w:tcW w:w="3367" w:type="dxa"/>
            <w:vMerge/>
            <w:tcBorders>
              <w:bottom w:val="single" w:sz="4" w:space="0" w:color="auto"/>
            </w:tcBorders>
          </w:tcPr>
          <w:p w:rsidR="00BF064F" w:rsidRDefault="00BF064F" w:rsidP="00F218B4"/>
        </w:tc>
      </w:tr>
      <w:tr w:rsidR="00AC74A7" w:rsidRPr="00AB01F8" w:rsidTr="00F8000D">
        <w:trPr>
          <w:trHeight w:val="572"/>
        </w:trPr>
        <w:tc>
          <w:tcPr>
            <w:tcW w:w="992" w:type="dxa"/>
            <w:vMerge w:val="restart"/>
          </w:tcPr>
          <w:p w:rsidR="00AC74A7" w:rsidRDefault="00AC74A7" w:rsidP="00E33135">
            <w:r>
              <w:rPr>
                <w:rFonts w:hint="eastAsia"/>
              </w:rPr>
              <w:lastRenderedPageBreak/>
              <w:t>V1.8.1</w:t>
            </w:r>
          </w:p>
        </w:tc>
        <w:tc>
          <w:tcPr>
            <w:tcW w:w="1276" w:type="dxa"/>
            <w:vMerge w:val="restart"/>
          </w:tcPr>
          <w:p w:rsidR="00AC74A7" w:rsidRDefault="00AC74A7" w:rsidP="00E33135">
            <w:r>
              <w:t>2014-12-16</w:t>
            </w:r>
          </w:p>
        </w:tc>
        <w:tc>
          <w:tcPr>
            <w:tcW w:w="1136" w:type="dxa"/>
            <w:vMerge w:val="restart"/>
          </w:tcPr>
          <w:p w:rsidR="00AC74A7" w:rsidRPr="00DD31E8" w:rsidRDefault="00AC74A7" w:rsidP="00F8000D">
            <w:pPr>
              <w:rPr>
                <w:rFonts w:ascii="Times New Roman" w:hAnsi="Times New Roman"/>
              </w:rPr>
            </w:pPr>
            <w:r>
              <w:rPr>
                <w:rFonts w:ascii="Times New Roman" w:hAnsi="Times New Roman" w:hint="eastAsia"/>
              </w:rPr>
              <w:t>CRYPTO</w:t>
            </w:r>
          </w:p>
        </w:tc>
        <w:tc>
          <w:tcPr>
            <w:tcW w:w="1983" w:type="dxa"/>
          </w:tcPr>
          <w:p w:rsidR="00AC74A7" w:rsidRDefault="00AC74A7" w:rsidP="00AC74A7">
            <w:pPr>
              <w:jc w:val="center"/>
            </w:pPr>
            <w:r>
              <w:t>NETCA_ASN1.dll</w:t>
            </w:r>
          </w:p>
        </w:tc>
        <w:tc>
          <w:tcPr>
            <w:tcW w:w="850" w:type="dxa"/>
          </w:tcPr>
          <w:p w:rsidR="00AC74A7" w:rsidRDefault="00AC74A7">
            <w:pPr>
              <w:jc w:val="center"/>
            </w:pPr>
            <w:r>
              <w:rPr>
                <w:rFonts w:hint="eastAsia"/>
              </w:rPr>
              <w:t>Modify</w:t>
            </w:r>
          </w:p>
        </w:tc>
        <w:tc>
          <w:tcPr>
            <w:tcW w:w="3367" w:type="dxa"/>
            <w:vMerge w:val="restart"/>
          </w:tcPr>
          <w:p w:rsidR="00AC74A7" w:rsidRDefault="00AC74A7" w:rsidP="00AC74A7">
            <w:r>
              <w:t>1</w:t>
            </w:r>
            <w:r>
              <w:rPr>
                <w:rFonts w:hint="eastAsia"/>
              </w:rPr>
              <w:t>、允许配置使用其他的</w:t>
            </w:r>
            <w:r>
              <w:t>URL</w:t>
            </w:r>
            <w:r>
              <w:rPr>
                <w:rFonts w:hint="eastAsia"/>
              </w:rPr>
              <w:t>库</w:t>
            </w:r>
          </w:p>
          <w:p w:rsidR="00AC74A7" w:rsidRDefault="00AC74A7" w:rsidP="00AC74A7">
            <w:r>
              <w:t>2</w:t>
            </w:r>
            <w:r>
              <w:rPr>
                <w:rFonts w:hint="eastAsia"/>
              </w:rPr>
              <w:t>、</w:t>
            </w:r>
            <w:r>
              <w:t>URL</w:t>
            </w:r>
            <w:r>
              <w:rPr>
                <w:rFonts w:hint="eastAsia"/>
              </w:rPr>
              <w:t>支持</w:t>
            </w:r>
            <w:r>
              <w:t>IPV6</w:t>
            </w:r>
          </w:p>
          <w:p w:rsidR="00AC74A7" w:rsidRDefault="00AC74A7" w:rsidP="00AC74A7">
            <w:r>
              <w:t>3</w:t>
            </w:r>
            <w:r>
              <w:rPr>
                <w:rFonts w:hint="eastAsia"/>
              </w:rPr>
              <w:t>、</w:t>
            </w:r>
            <w:r>
              <w:t>SignedData</w:t>
            </w:r>
            <w:r>
              <w:rPr>
                <w:rFonts w:hint="eastAsia"/>
              </w:rPr>
              <w:t>支持添加和获取</w:t>
            </w:r>
            <w:r>
              <w:t>CRL</w:t>
            </w:r>
          </w:p>
          <w:p w:rsidR="00AC74A7" w:rsidRDefault="00AC74A7" w:rsidP="00AC74A7">
            <w:r>
              <w:t>4</w:t>
            </w:r>
            <w:r>
              <w:rPr>
                <w:rFonts w:hint="eastAsia"/>
              </w:rPr>
              <w:t>、添加了</w:t>
            </w:r>
            <w:r>
              <w:t>PE</w:t>
            </w:r>
            <w:r>
              <w:rPr>
                <w:rFonts w:hint="eastAsia"/>
              </w:rPr>
              <w:t>文件</w:t>
            </w:r>
            <w:r>
              <w:t>(EXE</w:t>
            </w:r>
            <w:r>
              <w:rPr>
                <w:rFonts w:hint="eastAsia"/>
              </w:rPr>
              <w:t>和</w:t>
            </w:r>
            <w:r>
              <w:t>DLL</w:t>
            </w:r>
            <w:r>
              <w:rPr>
                <w:rFonts w:hint="eastAsia"/>
              </w:rPr>
              <w:t>等</w:t>
            </w:r>
            <w:r>
              <w:t>)</w:t>
            </w:r>
            <w:r>
              <w:rPr>
                <w:rFonts w:hint="eastAsia"/>
              </w:rPr>
              <w:t>的代码签名的功能</w:t>
            </w:r>
          </w:p>
          <w:p w:rsidR="00AC74A7" w:rsidRDefault="00AC74A7" w:rsidP="00AC74A7">
            <w:r>
              <w:t>5</w:t>
            </w:r>
            <w:r>
              <w:rPr>
                <w:rFonts w:hint="eastAsia"/>
              </w:rPr>
              <w:t>、纯</w:t>
            </w:r>
            <w:r>
              <w:t>JAVA</w:t>
            </w:r>
            <w:r>
              <w:rPr>
                <w:rFonts w:hint="eastAsia"/>
              </w:rPr>
              <w:t>实现了</w:t>
            </w:r>
            <w:r>
              <w:t>RFC3161</w:t>
            </w:r>
            <w:r>
              <w:rPr>
                <w:rFonts w:hint="eastAsia"/>
              </w:rPr>
              <w:t>的时间戳</w:t>
            </w:r>
          </w:p>
          <w:p w:rsidR="00AC74A7" w:rsidRDefault="00AC74A7" w:rsidP="00AC74A7">
            <w:r>
              <w:t>6</w:t>
            </w:r>
            <w:r>
              <w:rPr>
                <w:rFonts w:hint="eastAsia"/>
              </w:rPr>
              <w:t>、完善</w:t>
            </w:r>
            <w:r>
              <w:t>dotNet</w:t>
            </w:r>
            <w:r>
              <w:rPr>
                <w:rFonts w:hint="eastAsia"/>
              </w:rPr>
              <w:t>的实现，使之和</w:t>
            </w:r>
            <w:r>
              <w:t>Java</w:t>
            </w:r>
            <w:r>
              <w:rPr>
                <w:rFonts w:hint="eastAsia"/>
              </w:rPr>
              <w:t>的</w:t>
            </w:r>
            <w:r>
              <w:t>JNI</w:t>
            </w:r>
            <w:r>
              <w:rPr>
                <w:rFonts w:hint="eastAsia"/>
              </w:rPr>
              <w:t>提供基本相同的功能</w:t>
            </w:r>
          </w:p>
          <w:p w:rsidR="00AC74A7" w:rsidRDefault="00AC74A7" w:rsidP="00AC74A7">
            <w:r>
              <w:t>7</w:t>
            </w:r>
            <w:r>
              <w:rPr>
                <w:rFonts w:hint="eastAsia"/>
              </w:rPr>
              <w:t>、修复</w:t>
            </w:r>
            <w:r>
              <w:t>PSSC</w:t>
            </w:r>
            <w:r>
              <w:rPr>
                <w:rFonts w:hint="eastAsia"/>
              </w:rPr>
              <w:t>类型不能连接的</w:t>
            </w:r>
            <w:r>
              <w:t>BUG</w:t>
            </w:r>
          </w:p>
          <w:p w:rsidR="00AC74A7" w:rsidRDefault="00AC74A7" w:rsidP="00AC74A7">
            <w:r>
              <w:t>8</w:t>
            </w:r>
            <w:r>
              <w:rPr>
                <w:rFonts w:hint="eastAsia"/>
              </w:rPr>
              <w:t>、修复密码缓存导致崩溃的</w:t>
            </w:r>
            <w:r>
              <w:t>BUG</w:t>
            </w:r>
          </w:p>
          <w:p w:rsidR="00AC74A7" w:rsidRDefault="00AC74A7" w:rsidP="00AC74A7">
            <w:r>
              <w:t>9</w:t>
            </w:r>
            <w:r>
              <w:rPr>
                <w:rFonts w:hint="eastAsia"/>
              </w:rPr>
              <w:t>、修复使用</w:t>
            </w:r>
            <w:r>
              <w:t>SHA-512</w:t>
            </w:r>
            <w:r>
              <w:rPr>
                <w:rFonts w:hint="eastAsia"/>
              </w:rPr>
              <w:t>算法产生错误时间戳请求的</w:t>
            </w:r>
            <w:r>
              <w:t>BUG</w:t>
            </w:r>
          </w:p>
          <w:p w:rsidR="00AC74A7" w:rsidRDefault="00AC74A7" w:rsidP="00F218B4"/>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vMerge/>
          </w:tcPr>
          <w:p w:rsidR="00AC74A7" w:rsidRDefault="00AC74A7" w:rsidP="00F8000D">
            <w:pPr>
              <w:rPr>
                <w:rFonts w:ascii="Times New Roman" w:hAnsi="Times New Roman"/>
              </w:rPr>
            </w:pPr>
          </w:p>
        </w:tc>
        <w:tc>
          <w:tcPr>
            <w:tcW w:w="1983" w:type="dxa"/>
          </w:tcPr>
          <w:p w:rsidR="00AC74A7" w:rsidRDefault="00AC74A7" w:rsidP="00AC74A7">
            <w:pPr>
              <w:jc w:val="center"/>
            </w:pPr>
            <w:r>
              <w:t>NETCA_CRYPTO.dll</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vMerge/>
          </w:tcPr>
          <w:p w:rsidR="00AC74A7" w:rsidRDefault="00AC74A7" w:rsidP="00F8000D">
            <w:pPr>
              <w:rPr>
                <w:rFonts w:ascii="Times New Roman" w:hAnsi="Times New Roman"/>
              </w:rPr>
            </w:pPr>
          </w:p>
        </w:tc>
        <w:tc>
          <w:tcPr>
            <w:tcW w:w="1983" w:type="dxa"/>
          </w:tcPr>
          <w:p w:rsidR="00AC74A7" w:rsidRDefault="00AC74A7" w:rsidP="00AC74A7">
            <w:pPr>
              <w:jc w:val="center"/>
            </w:pPr>
            <w:r>
              <w:t>NETCA_URL.dll</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vMerge/>
          </w:tcPr>
          <w:p w:rsidR="00AC74A7" w:rsidRDefault="00AC74A7" w:rsidP="00F8000D">
            <w:pPr>
              <w:rPr>
                <w:rFonts w:ascii="Times New Roman" w:hAnsi="Times New Roman"/>
              </w:rPr>
            </w:pPr>
          </w:p>
        </w:tc>
        <w:tc>
          <w:tcPr>
            <w:tcW w:w="1983" w:type="dxa"/>
          </w:tcPr>
          <w:p w:rsidR="00AC74A7" w:rsidRDefault="00AC74A7" w:rsidP="00AC74A7">
            <w:pPr>
              <w:jc w:val="center"/>
            </w:pPr>
            <w:r>
              <w:t>NETCA_XML.dll</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r w:rsidR="00AC74A7" w:rsidRPr="00AB01F8" w:rsidTr="00F8000D">
        <w:trPr>
          <w:trHeight w:val="572"/>
        </w:trPr>
        <w:tc>
          <w:tcPr>
            <w:tcW w:w="992" w:type="dxa"/>
            <w:vMerge/>
          </w:tcPr>
          <w:p w:rsidR="00AC74A7" w:rsidRDefault="00AC74A7" w:rsidP="00E33135"/>
        </w:tc>
        <w:tc>
          <w:tcPr>
            <w:tcW w:w="1276" w:type="dxa"/>
            <w:vMerge/>
          </w:tcPr>
          <w:p w:rsidR="00AC74A7" w:rsidRDefault="00AC74A7" w:rsidP="00E33135"/>
        </w:tc>
        <w:tc>
          <w:tcPr>
            <w:tcW w:w="1136" w:type="dxa"/>
          </w:tcPr>
          <w:p w:rsidR="00AC74A7" w:rsidRDefault="00AC74A7" w:rsidP="00F8000D">
            <w:pPr>
              <w:rPr>
                <w:rFonts w:ascii="Times New Roman" w:hAnsi="Times New Roman"/>
              </w:rPr>
            </w:pPr>
            <w:r w:rsidRPr="00DD31E8">
              <w:rPr>
                <w:rFonts w:ascii="Times New Roman" w:hAnsi="Times New Roman"/>
              </w:rPr>
              <w:t>Crypto</w:t>
            </w:r>
            <w:r>
              <w:rPr>
                <w:rFonts w:ascii="Times New Roman" w:hAnsi="Times New Roman" w:hint="eastAsia"/>
              </w:rPr>
              <w:t>配置文件</w:t>
            </w:r>
          </w:p>
        </w:tc>
        <w:tc>
          <w:tcPr>
            <w:tcW w:w="1983" w:type="dxa"/>
          </w:tcPr>
          <w:p w:rsidR="00AC74A7" w:rsidRDefault="00AC74A7" w:rsidP="00AC74A7">
            <w:pPr>
              <w:jc w:val="center"/>
            </w:pPr>
            <w:r w:rsidRPr="00764D90">
              <w:rPr>
                <w:rFonts w:ascii="Times New Roman" w:hAnsi="Times New Roman"/>
              </w:rPr>
              <w:t>record_file_crypto.ini</w:t>
            </w:r>
          </w:p>
        </w:tc>
        <w:tc>
          <w:tcPr>
            <w:tcW w:w="850" w:type="dxa"/>
          </w:tcPr>
          <w:p w:rsidR="00AC74A7" w:rsidRDefault="00AC74A7">
            <w:pPr>
              <w:jc w:val="center"/>
            </w:pPr>
            <w:r>
              <w:rPr>
                <w:rFonts w:hint="eastAsia"/>
              </w:rPr>
              <w:t>Modify</w:t>
            </w:r>
          </w:p>
        </w:tc>
        <w:tc>
          <w:tcPr>
            <w:tcW w:w="3367" w:type="dxa"/>
            <w:vMerge/>
          </w:tcPr>
          <w:p w:rsidR="00AC74A7" w:rsidRDefault="00AC74A7" w:rsidP="00AC74A7"/>
        </w:tc>
      </w:tr>
    </w:tbl>
    <w:p w:rsidR="00965DF0" w:rsidRDefault="00965DF0" w:rsidP="00965DF0"/>
    <w:tbl>
      <w:tblPr>
        <w:tblStyle w:val="a9"/>
        <w:tblW w:w="10490" w:type="dxa"/>
        <w:tblInd w:w="-34" w:type="dxa"/>
        <w:tblLayout w:type="fixed"/>
        <w:tblLook w:val="04A0" w:firstRow="1" w:lastRow="0" w:firstColumn="1" w:lastColumn="0" w:noHBand="0" w:noVBand="1"/>
      </w:tblPr>
      <w:tblGrid>
        <w:gridCol w:w="851"/>
        <w:gridCol w:w="1276"/>
        <w:gridCol w:w="1134"/>
        <w:gridCol w:w="3402"/>
        <w:gridCol w:w="850"/>
        <w:gridCol w:w="2977"/>
      </w:tblGrid>
      <w:tr w:rsidR="00120307" w:rsidRPr="008C0A81" w:rsidTr="000B2DFE">
        <w:trPr>
          <w:trHeight w:val="572"/>
        </w:trPr>
        <w:tc>
          <w:tcPr>
            <w:tcW w:w="851" w:type="dxa"/>
            <w:vMerge w:val="restart"/>
          </w:tcPr>
          <w:p w:rsidR="00120307" w:rsidRPr="008C0A81" w:rsidRDefault="00120307" w:rsidP="00C920D6">
            <w:pPr>
              <w:rPr>
                <w:rFonts w:ascii="Times New Roman" w:hAnsi="Times New Roman"/>
                <w:szCs w:val="21"/>
              </w:rPr>
            </w:pPr>
            <w:r w:rsidRPr="008C0A81">
              <w:rPr>
                <w:rFonts w:ascii="Times New Roman" w:hAnsi="Times New Roman"/>
                <w:szCs w:val="21"/>
              </w:rPr>
              <w:t>V1.8.2</w:t>
            </w:r>
          </w:p>
        </w:tc>
        <w:tc>
          <w:tcPr>
            <w:tcW w:w="1276" w:type="dxa"/>
            <w:vMerge w:val="restart"/>
          </w:tcPr>
          <w:p w:rsidR="00120307" w:rsidRPr="007804EF" w:rsidRDefault="00120307" w:rsidP="00C920D6">
            <w:pPr>
              <w:rPr>
                <w:rFonts w:ascii="Times New Roman" w:hAnsi="Times New Roman"/>
                <w:szCs w:val="21"/>
              </w:rPr>
            </w:pPr>
            <w:r w:rsidRPr="007804EF">
              <w:rPr>
                <w:rFonts w:ascii="Times New Roman" w:hAnsi="Times New Roman"/>
                <w:szCs w:val="21"/>
              </w:rPr>
              <w:t>2015-03-16</w:t>
            </w:r>
          </w:p>
        </w:tc>
        <w:tc>
          <w:tcPr>
            <w:tcW w:w="1134" w:type="dxa"/>
          </w:tcPr>
          <w:p w:rsidR="00120307" w:rsidRPr="00F20B76" w:rsidRDefault="00120307" w:rsidP="00C920D6">
            <w:pPr>
              <w:rPr>
                <w:rFonts w:ascii="Times New Roman" w:hAnsi="Times New Roman"/>
                <w:szCs w:val="21"/>
              </w:rPr>
            </w:pPr>
            <w:r w:rsidRPr="00F20B76">
              <w:rPr>
                <w:rFonts w:ascii="Times New Roman" w:hAnsi="Times New Roman"/>
                <w:szCs w:val="21"/>
              </w:rPr>
              <w:t>CRYPTO</w:t>
            </w:r>
          </w:p>
        </w:tc>
        <w:tc>
          <w:tcPr>
            <w:tcW w:w="3402" w:type="dxa"/>
          </w:tcPr>
          <w:p w:rsidR="00120307" w:rsidRPr="00F20B76" w:rsidRDefault="00120307" w:rsidP="008C0A81">
            <w:pPr>
              <w:rPr>
                <w:rFonts w:ascii="Times New Roman" w:hAnsi="Times New Roman"/>
                <w:szCs w:val="21"/>
              </w:rPr>
            </w:pPr>
            <w:r w:rsidRPr="00F20B76">
              <w:rPr>
                <w:rFonts w:ascii="Times New Roman" w:hAnsi="Times New Roman"/>
                <w:szCs w:val="21"/>
              </w:rPr>
              <w:t>NETCA_ASN1.dll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NETCA_CRYPTO.dll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NETCA_URL.dll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NetcaJCrypto.dllNetcaSM2CNGProvider.dll</w:t>
            </w:r>
          </w:p>
          <w:p w:rsidR="00120307" w:rsidRPr="00765BD7" w:rsidRDefault="00120307" w:rsidP="00C920D6">
            <w:pPr>
              <w:jc w:val="center"/>
              <w:rPr>
                <w:rFonts w:ascii="Times New Roman" w:hAnsi="Times New Roman"/>
                <w:szCs w:val="21"/>
              </w:rPr>
            </w:pPr>
            <w:r w:rsidRPr="00765BD7">
              <w:rPr>
                <w:rFonts w:ascii="Times New Roman" w:hAnsi="Times New Roman"/>
                <w:szCs w:val="21"/>
              </w:rPr>
              <w:t>NETCA_CRYPTO_UI.dll</w:t>
            </w:r>
          </w:p>
        </w:tc>
        <w:tc>
          <w:tcPr>
            <w:tcW w:w="850" w:type="dxa"/>
          </w:tcPr>
          <w:p w:rsidR="00120307" w:rsidRPr="00765BD7" w:rsidRDefault="00120307" w:rsidP="00C920D6">
            <w:pPr>
              <w:jc w:val="center"/>
              <w:rPr>
                <w:rFonts w:ascii="Times New Roman" w:hAnsi="Times New Roman"/>
                <w:szCs w:val="21"/>
              </w:rPr>
            </w:pPr>
            <w:r w:rsidRPr="00765BD7">
              <w:rPr>
                <w:rFonts w:ascii="Times New Roman" w:hAnsi="Times New Roman"/>
                <w:szCs w:val="21"/>
              </w:rPr>
              <w:t>Modify</w:t>
            </w:r>
          </w:p>
        </w:tc>
        <w:tc>
          <w:tcPr>
            <w:tcW w:w="2977" w:type="dxa"/>
          </w:tcPr>
          <w:p w:rsidR="00120307" w:rsidRPr="00136387" w:rsidRDefault="00120307" w:rsidP="00C920D6">
            <w:pPr>
              <w:rPr>
                <w:rFonts w:ascii="Times New Roman" w:hAnsi="Times New Roman"/>
                <w:szCs w:val="21"/>
              </w:rPr>
            </w:pPr>
            <w:r w:rsidRPr="00765BD7">
              <w:rPr>
                <w:rFonts w:ascii="Times New Roman" w:hAnsi="Times New Roman"/>
                <w:szCs w:val="21"/>
              </w:rPr>
              <w:t>1</w:t>
            </w:r>
            <w:r w:rsidRPr="001A58EE">
              <w:rPr>
                <w:rFonts w:ascii="Times New Roman" w:hAnsi="Times New Roman" w:hint="eastAsia"/>
                <w:szCs w:val="21"/>
              </w:rPr>
              <w:t>、增加</w:t>
            </w:r>
            <w:r w:rsidRPr="001A58EE">
              <w:rPr>
                <w:rFonts w:ascii="Times New Roman" w:hAnsi="Times New Roman"/>
                <w:szCs w:val="21"/>
              </w:rPr>
              <w:t>S/MIME</w:t>
            </w:r>
            <w:r w:rsidRPr="001A58EE">
              <w:rPr>
                <w:rFonts w:ascii="Times New Roman" w:hAnsi="Times New Roman" w:hint="eastAsia"/>
                <w:szCs w:val="21"/>
              </w:rPr>
              <w:t>的实现</w:t>
            </w:r>
          </w:p>
          <w:p w:rsidR="00120307" w:rsidRPr="0074482C" w:rsidRDefault="00120307" w:rsidP="00C920D6">
            <w:pPr>
              <w:rPr>
                <w:rFonts w:ascii="Times New Roman" w:hAnsi="Times New Roman"/>
                <w:szCs w:val="21"/>
              </w:rPr>
            </w:pPr>
            <w:r w:rsidRPr="00136387">
              <w:rPr>
                <w:rFonts w:ascii="Times New Roman" w:hAnsi="Times New Roman"/>
                <w:szCs w:val="21"/>
              </w:rPr>
              <w:t>2</w:t>
            </w:r>
            <w:r w:rsidRPr="00136387">
              <w:rPr>
                <w:rFonts w:ascii="Times New Roman" w:hAnsi="Times New Roman" w:hint="eastAsia"/>
                <w:szCs w:val="21"/>
              </w:rPr>
              <w:t>、获取时间戳增加不带证书的响应的支持</w:t>
            </w:r>
          </w:p>
          <w:p w:rsidR="00120307" w:rsidRPr="006210C7" w:rsidRDefault="00120307" w:rsidP="00C920D6">
            <w:pPr>
              <w:rPr>
                <w:rFonts w:ascii="Times New Roman" w:hAnsi="Times New Roman"/>
                <w:szCs w:val="21"/>
              </w:rPr>
            </w:pPr>
            <w:r w:rsidRPr="0074482C">
              <w:rPr>
                <w:rFonts w:ascii="Times New Roman" w:hAnsi="Times New Roman"/>
                <w:szCs w:val="21"/>
              </w:rPr>
              <w:t>3</w:t>
            </w:r>
            <w:r w:rsidRPr="0074482C">
              <w:rPr>
                <w:rFonts w:ascii="Times New Roman" w:hAnsi="Times New Roman" w:hint="eastAsia"/>
                <w:szCs w:val="21"/>
              </w:rPr>
              <w:t>、修正获取</w:t>
            </w:r>
            <w:r w:rsidRPr="0074482C">
              <w:rPr>
                <w:rFonts w:ascii="Times New Roman" w:hAnsi="Times New Roman"/>
                <w:szCs w:val="21"/>
              </w:rPr>
              <w:t>HTTP</w:t>
            </w:r>
            <w:r w:rsidRPr="0074482C">
              <w:rPr>
                <w:rFonts w:ascii="Times New Roman" w:hAnsi="Times New Roman" w:hint="eastAsia"/>
                <w:szCs w:val="21"/>
              </w:rPr>
              <w:t>分块响应出错的</w:t>
            </w:r>
            <w:r w:rsidRPr="0074482C">
              <w:rPr>
                <w:rFonts w:ascii="Times New Roman" w:hAnsi="Times New Roman"/>
                <w:szCs w:val="21"/>
              </w:rPr>
              <w:t>BUG</w:t>
            </w:r>
          </w:p>
          <w:p w:rsidR="00120307" w:rsidRPr="005A0903" w:rsidRDefault="00120307" w:rsidP="00C920D6">
            <w:pPr>
              <w:rPr>
                <w:rFonts w:ascii="Times New Roman" w:hAnsi="Times New Roman"/>
                <w:szCs w:val="21"/>
              </w:rPr>
            </w:pPr>
            <w:r w:rsidRPr="00E452BC">
              <w:rPr>
                <w:rFonts w:ascii="Times New Roman" w:hAnsi="Times New Roman"/>
                <w:szCs w:val="21"/>
              </w:rPr>
              <w:t>4</w:t>
            </w:r>
            <w:r w:rsidRPr="00E452BC">
              <w:rPr>
                <w:rFonts w:ascii="Times New Roman" w:hAnsi="Times New Roman" w:hint="eastAsia"/>
                <w:szCs w:val="21"/>
              </w:rPr>
              <w:t>、把两个</w:t>
            </w:r>
            <w:r w:rsidRPr="00E452BC">
              <w:rPr>
                <w:rFonts w:ascii="Times New Roman" w:hAnsi="Times New Roman"/>
                <w:szCs w:val="21"/>
              </w:rPr>
              <w:t>CNG</w:t>
            </w:r>
            <w:r w:rsidRPr="005A0903">
              <w:rPr>
                <w:rFonts w:ascii="Times New Roman" w:hAnsi="Times New Roman" w:hint="eastAsia"/>
                <w:szCs w:val="21"/>
              </w:rPr>
              <w:t>合并为一个</w:t>
            </w:r>
          </w:p>
          <w:p w:rsidR="00120307" w:rsidRPr="004A2E5A" w:rsidRDefault="00120307" w:rsidP="00C920D6">
            <w:pPr>
              <w:rPr>
                <w:rFonts w:ascii="Times New Roman" w:hAnsi="Times New Roman"/>
                <w:szCs w:val="21"/>
              </w:rPr>
            </w:pPr>
            <w:r w:rsidRPr="001A35FF">
              <w:rPr>
                <w:rFonts w:ascii="Times New Roman" w:hAnsi="Times New Roman"/>
                <w:szCs w:val="21"/>
              </w:rPr>
              <w:t>5</w:t>
            </w:r>
            <w:r w:rsidRPr="001A35FF">
              <w:rPr>
                <w:rFonts w:ascii="Times New Roman" w:hAnsi="Times New Roman" w:hint="eastAsia"/>
                <w:szCs w:val="21"/>
              </w:rPr>
              <w:t>、提供了纯软件实现的</w:t>
            </w:r>
            <w:r w:rsidRPr="001A35FF">
              <w:rPr>
                <w:rFonts w:ascii="Times New Roman" w:hAnsi="Times New Roman"/>
                <w:szCs w:val="21"/>
              </w:rPr>
              <w:t>JAVA</w:t>
            </w:r>
            <w:r w:rsidRPr="001A35FF">
              <w:rPr>
                <w:rFonts w:ascii="Times New Roman" w:hAnsi="Times New Roman" w:hint="eastAsia"/>
                <w:szCs w:val="21"/>
              </w:rPr>
              <w:t>的</w:t>
            </w:r>
            <w:r w:rsidRPr="004A2E5A">
              <w:rPr>
                <w:rFonts w:ascii="Times New Roman" w:hAnsi="Times New Roman"/>
                <w:szCs w:val="21"/>
              </w:rPr>
              <w:t>SM2</w:t>
            </w:r>
            <w:r w:rsidRPr="004A2E5A">
              <w:rPr>
                <w:rFonts w:ascii="Times New Roman" w:hAnsi="Times New Roman" w:hint="eastAsia"/>
                <w:szCs w:val="21"/>
              </w:rPr>
              <w:t>实现</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tcPr>
          <w:p w:rsidR="00120307" w:rsidRPr="000B2DFE" w:rsidRDefault="00120307" w:rsidP="00C920D6">
            <w:pPr>
              <w:rPr>
                <w:rFonts w:ascii="Times New Roman" w:hAnsi="Times New Roman"/>
                <w:szCs w:val="21"/>
              </w:rPr>
            </w:pPr>
          </w:p>
        </w:tc>
        <w:tc>
          <w:tcPr>
            <w:tcW w:w="1134" w:type="dxa"/>
          </w:tcPr>
          <w:p w:rsidR="00120307" w:rsidRPr="00484355" w:rsidRDefault="00120307" w:rsidP="00C920D6">
            <w:pPr>
              <w:rPr>
                <w:rFonts w:ascii="Times New Roman" w:hAnsi="Times New Roman"/>
                <w:szCs w:val="21"/>
              </w:rPr>
            </w:pPr>
          </w:p>
        </w:tc>
        <w:tc>
          <w:tcPr>
            <w:tcW w:w="3402" w:type="dxa"/>
          </w:tcPr>
          <w:p w:rsidR="00120307" w:rsidRPr="007128BD" w:rsidRDefault="00120307" w:rsidP="003C7639">
            <w:pPr>
              <w:rPr>
                <w:rFonts w:ascii="Times New Roman" w:hAnsi="Times New Roman"/>
                <w:szCs w:val="21"/>
              </w:rPr>
            </w:pPr>
            <w:r w:rsidRPr="007128BD">
              <w:rPr>
                <w:rFonts w:ascii="Times New Roman" w:hAnsi="Times New Roman"/>
                <w:szCs w:val="21"/>
              </w:rPr>
              <w:t>NetcaRSACNGProvider.dll</w:t>
            </w:r>
          </w:p>
        </w:tc>
        <w:tc>
          <w:tcPr>
            <w:tcW w:w="850" w:type="dxa"/>
          </w:tcPr>
          <w:p w:rsidR="00120307" w:rsidRPr="00632D02" w:rsidRDefault="00120307" w:rsidP="00C920D6">
            <w:pPr>
              <w:jc w:val="center"/>
              <w:rPr>
                <w:rFonts w:ascii="Times New Roman" w:hAnsi="Times New Roman"/>
                <w:szCs w:val="21"/>
              </w:rPr>
            </w:pPr>
            <w:r w:rsidRPr="007128BD">
              <w:rPr>
                <w:rFonts w:ascii="Times New Roman" w:hAnsi="Times New Roman"/>
                <w:szCs w:val="21"/>
              </w:rPr>
              <w:t>Delete</w:t>
            </w:r>
          </w:p>
        </w:tc>
        <w:tc>
          <w:tcPr>
            <w:tcW w:w="2977" w:type="dxa"/>
          </w:tcPr>
          <w:p w:rsidR="00120307" w:rsidRPr="008267F7" w:rsidRDefault="00120307" w:rsidP="00C920D6">
            <w:pPr>
              <w:rPr>
                <w:rFonts w:ascii="Times New Roman" w:hAnsi="Times New Roman"/>
                <w:szCs w:val="21"/>
              </w:rPr>
            </w:pPr>
            <w:r w:rsidRPr="00632D02">
              <w:rPr>
                <w:rFonts w:ascii="Times New Roman" w:hAnsi="Times New Roman" w:hint="eastAsia"/>
                <w:szCs w:val="21"/>
              </w:rPr>
              <w:t>合并到</w:t>
            </w:r>
            <w:r w:rsidRPr="006C7518">
              <w:rPr>
                <w:rFonts w:ascii="Times New Roman" w:hAnsi="Times New Roman"/>
                <w:szCs w:val="21"/>
              </w:rPr>
              <w:t>SM2CNG</w:t>
            </w:r>
            <w:r w:rsidRPr="008267F7">
              <w:rPr>
                <w:rFonts w:ascii="Times New Roman" w:hAnsi="Times New Roman" w:hint="eastAsia"/>
                <w:szCs w:val="21"/>
              </w:rPr>
              <w:t>里面</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tcPr>
          <w:p w:rsidR="00120307" w:rsidRPr="000B2DFE" w:rsidRDefault="00120307" w:rsidP="00C920D6">
            <w:pPr>
              <w:rPr>
                <w:rFonts w:ascii="Times New Roman" w:hAnsi="Times New Roman"/>
                <w:szCs w:val="21"/>
              </w:rPr>
            </w:pPr>
          </w:p>
        </w:tc>
        <w:tc>
          <w:tcPr>
            <w:tcW w:w="1134" w:type="dxa"/>
          </w:tcPr>
          <w:p w:rsidR="00120307" w:rsidRPr="000B2DFE" w:rsidRDefault="00120307" w:rsidP="00C920D6">
            <w:pPr>
              <w:rPr>
                <w:rFonts w:ascii="Times New Roman" w:hAnsi="Times New Roman"/>
                <w:szCs w:val="21"/>
              </w:rPr>
            </w:pPr>
            <w:r w:rsidRPr="000B2DFE">
              <w:rPr>
                <w:rFonts w:ascii="Times New Roman" w:hAnsi="Times New Roman"/>
                <w:szCs w:val="21"/>
              </w:rPr>
              <w:t>Crypto</w:t>
            </w:r>
            <w:r w:rsidRPr="000B2DFE">
              <w:rPr>
                <w:rFonts w:ascii="Times New Roman" w:hAnsi="Times New Roman" w:hint="eastAsia"/>
                <w:szCs w:val="21"/>
              </w:rPr>
              <w:t>配置文件</w:t>
            </w:r>
          </w:p>
        </w:tc>
        <w:tc>
          <w:tcPr>
            <w:tcW w:w="3402" w:type="dxa"/>
          </w:tcPr>
          <w:p w:rsidR="00120307" w:rsidRPr="000B2DFE" w:rsidRDefault="00120307" w:rsidP="003C7639">
            <w:pPr>
              <w:rPr>
                <w:rFonts w:ascii="Times New Roman" w:hAnsi="Times New Roman"/>
                <w:szCs w:val="21"/>
              </w:rPr>
            </w:pPr>
            <w:r w:rsidRPr="000B2DFE">
              <w:rPr>
                <w:rFonts w:ascii="Times New Roman" w:hAnsi="Times New Roman"/>
                <w:szCs w:val="21"/>
              </w:rPr>
              <w:t>record_file_crypto.ini</w:t>
            </w:r>
          </w:p>
        </w:tc>
        <w:tc>
          <w:tcPr>
            <w:tcW w:w="850" w:type="dxa"/>
          </w:tcPr>
          <w:p w:rsidR="00120307" w:rsidRPr="000B2DFE" w:rsidRDefault="00120307" w:rsidP="00C920D6">
            <w:pPr>
              <w:jc w:val="center"/>
              <w:rPr>
                <w:rFonts w:ascii="Times New Roman" w:hAnsi="Times New Roman"/>
                <w:szCs w:val="21"/>
              </w:rPr>
            </w:pPr>
            <w:r w:rsidRPr="000B2DFE">
              <w:rPr>
                <w:rFonts w:ascii="Times New Roman" w:hAnsi="Times New Roman"/>
                <w:szCs w:val="21"/>
              </w:rPr>
              <w:t>Modify</w:t>
            </w:r>
          </w:p>
        </w:tc>
        <w:tc>
          <w:tcPr>
            <w:tcW w:w="2977" w:type="dxa"/>
          </w:tcPr>
          <w:p w:rsidR="00120307" w:rsidRPr="000B2DFE" w:rsidRDefault="00120307" w:rsidP="00C920D6">
            <w:pPr>
              <w:rPr>
                <w:rFonts w:ascii="Times New Roman" w:hAnsi="Times New Roman"/>
                <w:szCs w:val="21"/>
              </w:rPr>
            </w:pP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val="restart"/>
          </w:tcPr>
          <w:p w:rsidR="00120307" w:rsidRPr="008C0A81" w:rsidRDefault="00120307" w:rsidP="00C920D6">
            <w:pPr>
              <w:rPr>
                <w:rFonts w:ascii="Times New Roman" w:hAnsi="Times New Roman"/>
                <w:szCs w:val="21"/>
              </w:rPr>
            </w:pPr>
            <w:r w:rsidRPr="008C0A81">
              <w:rPr>
                <w:rFonts w:ascii="Times New Roman" w:hAnsi="Times New Roman"/>
                <w:szCs w:val="21"/>
              </w:rPr>
              <w:t>2015-04-23</w:t>
            </w:r>
          </w:p>
        </w:tc>
        <w:tc>
          <w:tcPr>
            <w:tcW w:w="1134" w:type="dxa"/>
          </w:tcPr>
          <w:p w:rsidR="00120307" w:rsidRPr="007804EF" w:rsidRDefault="00120307" w:rsidP="00C920D6">
            <w:pPr>
              <w:rPr>
                <w:rFonts w:ascii="Times New Roman" w:hAnsi="Times New Roman"/>
                <w:szCs w:val="21"/>
              </w:rPr>
            </w:pPr>
            <w:r w:rsidRPr="007804EF">
              <w:rPr>
                <w:rFonts w:ascii="Times New Roman" w:hAnsi="Times New Roman"/>
                <w:szCs w:val="21"/>
              </w:rPr>
              <w:t>安全环境</w:t>
            </w:r>
          </w:p>
        </w:tc>
        <w:tc>
          <w:tcPr>
            <w:tcW w:w="3402" w:type="dxa"/>
          </w:tcPr>
          <w:p w:rsidR="00120307" w:rsidRPr="00F20B76" w:rsidRDefault="00120307" w:rsidP="003C7639">
            <w:pPr>
              <w:rPr>
                <w:rFonts w:ascii="Times New Roman" w:hAnsi="Times New Roman"/>
                <w:szCs w:val="21"/>
              </w:rPr>
            </w:pPr>
            <w:r w:rsidRPr="00F20B76">
              <w:rPr>
                <w:rFonts w:ascii="Times New Roman" w:hAnsi="Times New Roman"/>
                <w:szCs w:val="21"/>
              </w:rPr>
              <w:t>trust</w:t>
            </w:r>
          </w:p>
        </w:tc>
        <w:tc>
          <w:tcPr>
            <w:tcW w:w="850" w:type="dxa"/>
          </w:tcPr>
          <w:p w:rsidR="00120307" w:rsidRPr="00F20B76" w:rsidRDefault="00120307" w:rsidP="00C920D6">
            <w:pPr>
              <w:jc w:val="center"/>
              <w:rPr>
                <w:rFonts w:ascii="Times New Roman" w:hAnsi="Times New Roman"/>
                <w:szCs w:val="21"/>
              </w:rPr>
            </w:pPr>
            <w:r w:rsidRPr="00F20B76">
              <w:rPr>
                <w:rFonts w:ascii="Times New Roman" w:hAnsi="Times New Roman"/>
                <w:szCs w:val="21"/>
              </w:rPr>
              <w:t>Modify</w:t>
            </w:r>
          </w:p>
        </w:tc>
        <w:tc>
          <w:tcPr>
            <w:tcW w:w="2977" w:type="dxa"/>
          </w:tcPr>
          <w:p w:rsidR="00120307" w:rsidRPr="00765BD7" w:rsidRDefault="00120307" w:rsidP="00C920D6">
            <w:pPr>
              <w:rPr>
                <w:rFonts w:ascii="Times New Roman" w:hAnsi="Times New Roman"/>
                <w:szCs w:val="21"/>
              </w:rPr>
            </w:pPr>
            <w:r w:rsidRPr="00765BD7">
              <w:rPr>
                <w:rFonts w:ascii="Times New Roman" w:hAnsi="Times New Roman" w:hint="eastAsia"/>
                <w:szCs w:val="21"/>
              </w:rPr>
              <w:t>增加了</w:t>
            </w:r>
            <w:r w:rsidRPr="00765BD7">
              <w:rPr>
                <w:rFonts w:ascii="Times New Roman" w:hAnsi="Times New Roman"/>
                <w:szCs w:val="21"/>
              </w:rPr>
              <w:t>SM2</w:t>
            </w:r>
            <w:r w:rsidRPr="00765BD7">
              <w:rPr>
                <w:rFonts w:ascii="Times New Roman" w:hAnsi="Times New Roman" w:hint="eastAsia"/>
                <w:szCs w:val="21"/>
              </w:rPr>
              <w:t>的证书链</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tcPr>
          <w:p w:rsidR="00120307" w:rsidRPr="000B2DFE" w:rsidRDefault="00120307" w:rsidP="00C920D6">
            <w:pPr>
              <w:rPr>
                <w:rFonts w:ascii="Times New Roman" w:hAnsi="Times New Roman"/>
                <w:szCs w:val="21"/>
              </w:rPr>
            </w:pPr>
          </w:p>
        </w:tc>
        <w:tc>
          <w:tcPr>
            <w:tcW w:w="1134" w:type="dxa"/>
          </w:tcPr>
          <w:p w:rsidR="00120307" w:rsidRPr="000B2DFE" w:rsidRDefault="00120307" w:rsidP="00C920D6">
            <w:pPr>
              <w:rPr>
                <w:rFonts w:ascii="Times New Roman" w:hAnsi="Times New Roman"/>
                <w:szCs w:val="21"/>
              </w:rPr>
            </w:pPr>
            <w:r w:rsidRPr="000B2DFE">
              <w:rPr>
                <w:rFonts w:ascii="Times New Roman" w:hAnsi="Times New Roman" w:hint="eastAsia"/>
                <w:szCs w:val="21"/>
              </w:rPr>
              <w:t>注册表</w:t>
            </w:r>
          </w:p>
        </w:tc>
        <w:tc>
          <w:tcPr>
            <w:tcW w:w="3402" w:type="dxa"/>
          </w:tcPr>
          <w:p w:rsidR="00120307" w:rsidRPr="000B2DFE" w:rsidRDefault="00120307" w:rsidP="003C7639">
            <w:pPr>
              <w:rPr>
                <w:rFonts w:ascii="Times New Roman" w:hAnsi="Times New Roman"/>
                <w:szCs w:val="21"/>
              </w:rPr>
            </w:pPr>
            <w:r w:rsidRPr="000B2DFE">
              <w:rPr>
                <w:rFonts w:ascii="Times New Roman" w:hAnsi="Times New Roman"/>
                <w:szCs w:val="21"/>
              </w:rPr>
              <w:t>NetcaCryptoVersionInfo.reg</w:t>
            </w:r>
          </w:p>
        </w:tc>
        <w:tc>
          <w:tcPr>
            <w:tcW w:w="850" w:type="dxa"/>
          </w:tcPr>
          <w:p w:rsidR="00120307" w:rsidRPr="000B2DFE" w:rsidRDefault="00120307" w:rsidP="00C920D6">
            <w:pPr>
              <w:jc w:val="center"/>
              <w:rPr>
                <w:rFonts w:ascii="Times New Roman" w:hAnsi="Times New Roman"/>
                <w:szCs w:val="21"/>
              </w:rPr>
            </w:pPr>
            <w:r w:rsidRPr="000B2DFE">
              <w:rPr>
                <w:rFonts w:ascii="Times New Roman" w:hAnsi="Times New Roman"/>
                <w:szCs w:val="21"/>
              </w:rPr>
              <w:t>Add</w:t>
            </w:r>
          </w:p>
        </w:tc>
        <w:tc>
          <w:tcPr>
            <w:tcW w:w="2977" w:type="dxa"/>
          </w:tcPr>
          <w:p w:rsidR="00120307" w:rsidRPr="000B2DFE" w:rsidRDefault="00120307" w:rsidP="00C920D6">
            <w:pPr>
              <w:rPr>
                <w:rFonts w:ascii="Times New Roman" w:hAnsi="Times New Roman"/>
                <w:szCs w:val="21"/>
              </w:rPr>
            </w:pPr>
            <w:r w:rsidRPr="000B2DFE">
              <w:rPr>
                <w:rFonts w:ascii="Times New Roman" w:hAnsi="Times New Roman" w:hint="eastAsia"/>
                <w:szCs w:val="21"/>
              </w:rPr>
              <w:t>指明</w:t>
            </w:r>
            <w:r w:rsidRPr="000B2DFE">
              <w:rPr>
                <w:rFonts w:ascii="Times New Roman" w:hAnsi="Times New Roman"/>
                <w:szCs w:val="21"/>
              </w:rPr>
              <w:t>Crypto</w:t>
            </w:r>
            <w:r w:rsidRPr="000B2DFE">
              <w:rPr>
                <w:rFonts w:ascii="Times New Roman" w:hAnsi="Times New Roman" w:hint="eastAsia"/>
                <w:szCs w:val="21"/>
              </w:rPr>
              <w:t>的版本</w:t>
            </w:r>
          </w:p>
        </w:tc>
      </w:tr>
      <w:tr w:rsidR="00120307" w:rsidRPr="008C0A81" w:rsidTr="000B2DFE">
        <w:trPr>
          <w:trHeight w:val="572"/>
        </w:trPr>
        <w:tc>
          <w:tcPr>
            <w:tcW w:w="851" w:type="dxa"/>
            <w:vMerge/>
          </w:tcPr>
          <w:p w:rsidR="00120307" w:rsidRPr="000B2DFE" w:rsidRDefault="00120307" w:rsidP="00C920D6">
            <w:pPr>
              <w:rPr>
                <w:rFonts w:ascii="Times New Roman" w:hAnsi="Times New Roman"/>
                <w:szCs w:val="21"/>
              </w:rPr>
            </w:pPr>
          </w:p>
        </w:tc>
        <w:tc>
          <w:tcPr>
            <w:tcW w:w="1276" w:type="dxa"/>
            <w:vMerge w:val="restart"/>
          </w:tcPr>
          <w:p w:rsidR="00120307" w:rsidRPr="000B2DFE" w:rsidRDefault="00120307" w:rsidP="00C920D6">
            <w:pPr>
              <w:rPr>
                <w:rFonts w:ascii="Times New Roman" w:hAnsi="Times New Roman"/>
                <w:szCs w:val="21"/>
              </w:rPr>
            </w:pPr>
            <w:r w:rsidRPr="000B2DFE">
              <w:rPr>
                <w:rFonts w:ascii="Times New Roman" w:hAnsi="Times New Roman"/>
                <w:szCs w:val="21"/>
              </w:rPr>
              <w:t>2015-06-05</w:t>
            </w:r>
          </w:p>
        </w:tc>
        <w:tc>
          <w:tcPr>
            <w:tcW w:w="1134" w:type="dxa"/>
          </w:tcPr>
          <w:p w:rsidR="00120307" w:rsidRPr="000B2DFE" w:rsidRDefault="00120307" w:rsidP="00C920D6">
            <w:pPr>
              <w:rPr>
                <w:rFonts w:ascii="Times New Roman" w:hAnsi="Times New Roman"/>
                <w:szCs w:val="21"/>
              </w:rPr>
            </w:pPr>
            <w:r w:rsidRPr="000B2DFE">
              <w:rPr>
                <w:rFonts w:ascii="Times New Roman" w:hAnsi="Times New Roman"/>
                <w:szCs w:val="21"/>
              </w:rPr>
              <w:t>CRYPTO</w:t>
            </w:r>
          </w:p>
        </w:tc>
        <w:tc>
          <w:tcPr>
            <w:tcW w:w="3402" w:type="dxa"/>
          </w:tcPr>
          <w:p w:rsidR="00120307" w:rsidRPr="00031ED7" w:rsidRDefault="00120307" w:rsidP="008C0A81">
            <w:pPr>
              <w:rPr>
                <w:rFonts w:ascii="Times New Roman" w:hAnsi="Times New Roman"/>
                <w:szCs w:val="21"/>
              </w:rPr>
            </w:pPr>
            <w:r w:rsidRPr="00031ED7">
              <w:rPr>
                <w:rFonts w:ascii="Times New Roman" w:hAnsi="Times New Roman"/>
                <w:szCs w:val="21"/>
              </w:rPr>
              <w:t>NETCA_CRYPTO.dll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NETCA_CRYPTO_UI_RES_1028.DLL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NETCA_CRYPTO_UI_RES_1033.dll</w:t>
            </w:r>
          </w:p>
          <w:p w:rsidR="00120307" w:rsidRPr="00031ED7" w:rsidRDefault="00120307" w:rsidP="008C0A81">
            <w:pPr>
              <w:rPr>
                <w:rFonts w:ascii="Times New Roman" w:hAnsi="Times New Roman"/>
                <w:szCs w:val="21"/>
              </w:rPr>
            </w:pPr>
            <w:r w:rsidRPr="00031ED7">
              <w:rPr>
                <w:rFonts w:ascii="Times New Roman" w:hAnsi="Times New Roman"/>
                <w:szCs w:val="21"/>
              </w:rPr>
              <w:t>NETCA_CRYPTO_UI_RES_2052.DLL</w:t>
            </w:r>
          </w:p>
          <w:p w:rsidR="00120307" w:rsidRPr="00031ED7" w:rsidRDefault="00120307" w:rsidP="008C0A81">
            <w:pPr>
              <w:rPr>
                <w:rFonts w:ascii="Times New Roman" w:hAnsi="Times New Roman"/>
                <w:szCs w:val="21"/>
              </w:rPr>
            </w:pPr>
            <w:r w:rsidRPr="00031ED7">
              <w:rPr>
                <w:rFonts w:ascii="Times New Roman" w:hAnsi="Times New Roman"/>
                <w:szCs w:val="21"/>
              </w:rPr>
              <w:t>NETCA_URL.dll</w:t>
            </w:r>
          </w:p>
          <w:p w:rsidR="00120307" w:rsidRPr="00031ED7" w:rsidRDefault="00120307" w:rsidP="008C0A81">
            <w:pPr>
              <w:rPr>
                <w:rFonts w:ascii="Times New Roman" w:hAnsi="Times New Roman"/>
                <w:szCs w:val="21"/>
              </w:rPr>
            </w:pPr>
            <w:r w:rsidRPr="00031ED7">
              <w:rPr>
                <w:rFonts w:ascii="Times New Roman" w:hAnsi="Times New Roman"/>
                <w:szCs w:val="21"/>
              </w:rPr>
              <w:t>NETCA_XML.dll</w:t>
            </w:r>
          </w:p>
          <w:p w:rsidR="00120307" w:rsidRPr="008C0A81" w:rsidRDefault="00120307" w:rsidP="008C0A81">
            <w:pPr>
              <w:rPr>
                <w:rFonts w:ascii="Times New Roman" w:hAnsi="Times New Roman"/>
                <w:szCs w:val="21"/>
              </w:rPr>
            </w:pPr>
            <w:r w:rsidRPr="00031ED7">
              <w:rPr>
                <w:rFonts w:ascii="Times New Roman" w:hAnsi="Times New Roman"/>
                <w:szCs w:val="21"/>
              </w:rPr>
              <w:t>NETCA_XMLCOM.dll</w:t>
            </w:r>
          </w:p>
        </w:tc>
        <w:tc>
          <w:tcPr>
            <w:tcW w:w="850" w:type="dxa"/>
          </w:tcPr>
          <w:p w:rsidR="00120307" w:rsidRPr="008C0A81"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Pr="007804EF" w:rsidRDefault="00120307" w:rsidP="007804EF">
            <w:pPr>
              <w:rPr>
                <w:rFonts w:ascii="Times New Roman" w:hAnsi="Times New Roman"/>
              </w:rPr>
            </w:pPr>
            <w:r w:rsidRPr="007804EF">
              <w:rPr>
                <w:rFonts w:ascii="Times New Roman" w:hAnsi="Times New Roman"/>
              </w:rPr>
              <w:t>1</w:t>
            </w:r>
            <w:r w:rsidRPr="007804EF">
              <w:rPr>
                <w:rFonts w:ascii="Times New Roman" w:hAnsi="Times New Roman"/>
              </w:rPr>
              <w:t>、修正</w:t>
            </w:r>
            <w:r w:rsidRPr="007804EF">
              <w:rPr>
                <w:rFonts w:ascii="Times New Roman" w:hAnsi="Times New Roman"/>
              </w:rPr>
              <w:t>windows</w:t>
            </w:r>
            <w:r w:rsidRPr="007804EF">
              <w:rPr>
                <w:rFonts w:ascii="Times New Roman" w:hAnsi="Times New Roman"/>
              </w:rPr>
              <w:t>下的</w:t>
            </w:r>
            <w:r w:rsidRPr="007804EF">
              <w:rPr>
                <w:rFonts w:ascii="Times New Roman" w:hAnsi="Times New Roman"/>
              </w:rPr>
              <w:t>HTTPS</w:t>
            </w:r>
            <w:r w:rsidRPr="007804EF">
              <w:rPr>
                <w:rFonts w:ascii="Times New Roman" w:hAnsi="Times New Roman"/>
              </w:rPr>
              <w:t>访问的</w:t>
            </w:r>
            <w:r w:rsidRPr="007804EF">
              <w:rPr>
                <w:rFonts w:ascii="Times New Roman" w:hAnsi="Times New Roman"/>
              </w:rPr>
              <w:t>BUG</w:t>
            </w:r>
            <w:r w:rsidRPr="007804EF">
              <w:rPr>
                <w:rFonts w:ascii="Times New Roman" w:hAnsi="Times New Roman"/>
              </w:rPr>
              <w:t>（</w:t>
            </w:r>
            <w:r w:rsidRPr="007804EF">
              <w:rPr>
                <w:rFonts w:ascii="Times New Roman" w:hAnsi="Times New Roman"/>
              </w:rPr>
              <w:t>CRPT-10</w:t>
            </w:r>
            <w:r w:rsidRPr="007804EF">
              <w:rPr>
                <w:rFonts w:ascii="Times New Roman" w:hAnsi="Times New Roman"/>
              </w:rPr>
              <w:t>）</w:t>
            </w:r>
          </w:p>
          <w:p w:rsidR="00120307" w:rsidRPr="007804EF" w:rsidRDefault="00120307" w:rsidP="007804EF">
            <w:pPr>
              <w:rPr>
                <w:rFonts w:ascii="Times New Roman" w:hAnsi="Times New Roman"/>
              </w:rPr>
            </w:pPr>
            <w:r w:rsidRPr="007804EF">
              <w:rPr>
                <w:rFonts w:ascii="Times New Roman" w:hAnsi="Times New Roman"/>
              </w:rPr>
              <w:t>2</w:t>
            </w:r>
            <w:r w:rsidRPr="007804EF">
              <w:rPr>
                <w:rFonts w:ascii="Times New Roman" w:hAnsi="Times New Roman"/>
              </w:rPr>
              <w:t>、修正</w:t>
            </w:r>
            <w:r w:rsidRPr="007804EF">
              <w:rPr>
                <w:rFonts w:ascii="Times New Roman" w:hAnsi="Times New Roman"/>
              </w:rPr>
              <w:t>NETCA_URL</w:t>
            </w:r>
            <w:r w:rsidRPr="007804EF">
              <w:rPr>
                <w:rFonts w:ascii="Times New Roman" w:hAnsi="Times New Roman"/>
              </w:rPr>
              <w:t>的</w:t>
            </w:r>
            <w:r w:rsidRPr="007804EF">
              <w:rPr>
                <w:rFonts w:ascii="Times New Roman" w:hAnsi="Times New Roman"/>
              </w:rPr>
              <w:t>HTTP</w:t>
            </w:r>
            <w:r w:rsidRPr="007804EF">
              <w:rPr>
                <w:rFonts w:ascii="Times New Roman" w:hAnsi="Times New Roman"/>
              </w:rPr>
              <w:t>重定向无法处理相对路径的</w:t>
            </w:r>
            <w:r w:rsidRPr="007804EF">
              <w:rPr>
                <w:rFonts w:ascii="Times New Roman" w:hAnsi="Times New Roman"/>
              </w:rPr>
              <w:t>BUG</w:t>
            </w:r>
          </w:p>
          <w:p w:rsidR="00120307" w:rsidRPr="007804EF" w:rsidRDefault="00120307" w:rsidP="007804EF">
            <w:pPr>
              <w:rPr>
                <w:rFonts w:ascii="Times New Roman" w:hAnsi="Times New Roman"/>
              </w:rPr>
            </w:pPr>
            <w:r w:rsidRPr="007804EF">
              <w:rPr>
                <w:rFonts w:ascii="Times New Roman" w:hAnsi="Times New Roman"/>
              </w:rPr>
              <w:t>3</w:t>
            </w:r>
            <w:r w:rsidRPr="007804EF">
              <w:rPr>
                <w:rFonts w:ascii="Times New Roman" w:hAnsi="Times New Roman"/>
              </w:rPr>
              <w:t>、修正</w:t>
            </w:r>
            <w:r w:rsidRPr="007804EF">
              <w:rPr>
                <w:rFonts w:ascii="Times New Roman" w:hAnsi="Times New Roman"/>
              </w:rPr>
              <w:t>XML</w:t>
            </w:r>
            <w:r w:rsidRPr="007804EF">
              <w:rPr>
                <w:rFonts w:ascii="Times New Roman" w:hAnsi="Times New Roman"/>
              </w:rPr>
              <w:t>签名在某些没意义的情况下，处理</w:t>
            </w:r>
            <w:hyperlink r:id="rId11" w:anchor="enveloped-signature变换出错的BUG" w:history="1">
              <w:r w:rsidRPr="007804EF">
                <w:rPr>
                  <w:rStyle w:val="af2"/>
                  <w:rFonts w:ascii="Times New Roman" w:hAnsi="Times New Roman"/>
                </w:rPr>
                <w:t>http://www.w3.org/2000/09/xmldsig#enveloped-signature</w:t>
              </w:r>
              <w:r w:rsidRPr="007804EF">
                <w:rPr>
                  <w:rStyle w:val="af2"/>
                  <w:rFonts w:ascii="Times New Roman" w:hAnsi="Times New Roman"/>
                </w:rPr>
                <w:t>变换出错的</w:t>
              </w:r>
              <w:r w:rsidRPr="007804EF">
                <w:rPr>
                  <w:rStyle w:val="af2"/>
                  <w:rFonts w:ascii="Times New Roman" w:hAnsi="Times New Roman"/>
                </w:rPr>
                <w:t>BUG</w:t>
              </w:r>
            </w:hyperlink>
          </w:p>
          <w:p w:rsidR="00120307" w:rsidRPr="007804EF" w:rsidRDefault="00120307" w:rsidP="00C920D6">
            <w:r w:rsidRPr="007804EF">
              <w:rPr>
                <w:rFonts w:ascii="Times New Roman" w:hAnsi="Times New Roman"/>
              </w:rPr>
              <w:t>4</w:t>
            </w:r>
            <w:r w:rsidRPr="007804EF">
              <w:rPr>
                <w:rFonts w:ascii="Times New Roman" w:hAnsi="Times New Roman"/>
              </w:rPr>
              <w:t>、</w:t>
            </w:r>
            <w:r w:rsidRPr="007804EF">
              <w:rPr>
                <w:rFonts w:ascii="Times New Roman" w:hAnsi="Times New Roman"/>
              </w:rPr>
              <w:t>NETCA_CRYPTO_UI</w:t>
            </w:r>
            <w:r w:rsidRPr="007804EF">
              <w:rPr>
                <w:rFonts w:ascii="Times New Roman" w:hAnsi="Times New Roman"/>
              </w:rPr>
              <w:t>显示证书，增加证书链的显示和更多的扩展项的解析显示</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Pr="008C0A81" w:rsidRDefault="00120307" w:rsidP="00C920D6">
            <w:pPr>
              <w:rPr>
                <w:rFonts w:ascii="Times New Roman" w:hAnsi="Times New Roman"/>
                <w:szCs w:val="21"/>
              </w:rPr>
            </w:pPr>
          </w:p>
        </w:tc>
        <w:tc>
          <w:tcPr>
            <w:tcW w:w="1134" w:type="dxa"/>
          </w:tcPr>
          <w:p w:rsidR="00120307" w:rsidRPr="008C0A81" w:rsidRDefault="00120307" w:rsidP="00C920D6">
            <w:pPr>
              <w:rPr>
                <w:rFonts w:ascii="Times New Roman" w:hAnsi="Times New Roman"/>
                <w:szCs w:val="21"/>
              </w:rPr>
            </w:pPr>
          </w:p>
        </w:tc>
        <w:tc>
          <w:tcPr>
            <w:tcW w:w="3402" w:type="dxa"/>
          </w:tcPr>
          <w:p w:rsidR="00120307" w:rsidRPr="00031ED7" w:rsidRDefault="00120307" w:rsidP="008C0A81">
            <w:pPr>
              <w:rPr>
                <w:rFonts w:ascii="Times New Roman" w:hAnsi="Times New Roman"/>
                <w:szCs w:val="21"/>
              </w:rPr>
            </w:pPr>
            <w:r w:rsidRPr="00031ED7">
              <w:rPr>
                <w:rFonts w:ascii="Times New Roman" w:hAnsi="Times New Roman"/>
                <w:szCs w:val="21"/>
              </w:rPr>
              <w:t>NetcaFormatObject.dll</w:t>
            </w:r>
          </w:p>
        </w:tc>
        <w:tc>
          <w:tcPr>
            <w:tcW w:w="850" w:type="dxa"/>
          </w:tcPr>
          <w:p w:rsidR="00120307" w:rsidRPr="008C0A81" w:rsidRDefault="00120307" w:rsidP="00C920D6">
            <w:pPr>
              <w:jc w:val="center"/>
              <w:rPr>
                <w:rFonts w:ascii="Times New Roman" w:hAnsi="Times New Roman"/>
                <w:szCs w:val="21"/>
              </w:rPr>
            </w:pPr>
            <w:r>
              <w:rPr>
                <w:rFonts w:ascii="Times New Roman" w:hAnsi="Times New Roman" w:hint="eastAsia"/>
                <w:szCs w:val="21"/>
              </w:rPr>
              <w:t>Add</w:t>
            </w:r>
          </w:p>
        </w:tc>
        <w:tc>
          <w:tcPr>
            <w:tcW w:w="2977" w:type="dxa"/>
          </w:tcPr>
          <w:p w:rsidR="00120307" w:rsidRPr="007804EF" w:rsidRDefault="00120307" w:rsidP="00C920D6">
            <w:pPr>
              <w:rPr>
                <w:rFonts w:ascii="Times New Roman" w:hAnsi="Times New Roman"/>
                <w:szCs w:val="21"/>
              </w:rPr>
            </w:pPr>
            <w:r w:rsidRPr="007804EF">
              <w:rPr>
                <w:rFonts w:ascii="Times New Roman" w:hAnsi="Times New Roman"/>
              </w:rPr>
              <w:t>用于扩展微软的证书显示，以便支持</w:t>
            </w:r>
            <w:r w:rsidRPr="007804EF">
              <w:rPr>
                <w:rFonts w:ascii="Times New Roman" w:hAnsi="Times New Roman"/>
              </w:rPr>
              <w:t>NETCA</w:t>
            </w:r>
            <w:r w:rsidRPr="007804EF">
              <w:rPr>
                <w:rFonts w:ascii="Times New Roman" w:hAnsi="Times New Roman"/>
              </w:rPr>
              <w:t>自定义扩展的显示</w:t>
            </w:r>
            <w:r w:rsidRPr="007804EF">
              <w:rPr>
                <w:rFonts w:ascii="Times New Roman" w:hAnsi="Times New Roman"/>
              </w:rPr>
              <w:t> </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Pr="008C0A81" w:rsidRDefault="00120307" w:rsidP="00C920D6">
            <w:pPr>
              <w:rPr>
                <w:rFonts w:ascii="Times New Roman" w:hAnsi="Times New Roman"/>
                <w:szCs w:val="21"/>
              </w:rPr>
            </w:pPr>
          </w:p>
        </w:tc>
        <w:tc>
          <w:tcPr>
            <w:tcW w:w="1134" w:type="dxa"/>
          </w:tcPr>
          <w:p w:rsidR="00120307" w:rsidRPr="008C0A81" w:rsidRDefault="00120307" w:rsidP="00C920D6">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120307" w:rsidRPr="00031ED7" w:rsidRDefault="00120307" w:rsidP="008C0A81">
            <w:pPr>
              <w:rPr>
                <w:rFonts w:ascii="Times New Roman" w:hAnsi="Times New Roman"/>
                <w:szCs w:val="21"/>
              </w:rPr>
            </w:pPr>
            <w:r w:rsidRPr="00A03BF0">
              <w:rPr>
                <w:rFonts w:ascii="Times New Roman" w:hAnsi="Times New Roman"/>
                <w:szCs w:val="21"/>
              </w:rPr>
              <w:t>record_file_crypto.ini</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Pr="007804EF" w:rsidRDefault="00120307" w:rsidP="00C920D6">
            <w:pPr>
              <w:rPr>
                <w:rFonts w:ascii="Times New Roman" w:hAnsi="Times New Roman"/>
              </w:rPr>
            </w:pPr>
            <w:r>
              <w:rPr>
                <w:rFonts w:ascii="Times New Roman" w:hAnsi="Times New Roman" w:hint="eastAsia"/>
              </w:rPr>
              <w:t>\</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tcPr>
          <w:p w:rsidR="00120307" w:rsidRPr="008C0A81" w:rsidRDefault="00120307" w:rsidP="00C920D6">
            <w:pPr>
              <w:rPr>
                <w:rFonts w:ascii="Times New Roman" w:hAnsi="Times New Roman"/>
                <w:szCs w:val="21"/>
              </w:rPr>
            </w:pPr>
            <w:r>
              <w:rPr>
                <w:rFonts w:ascii="Times New Roman" w:hAnsi="Times New Roman" w:hint="eastAsia"/>
                <w:szCs w:val="21"/>
              </w:rPr>
              <w:t>2015-06-19</w:t>
            </w:r>
          </w:p>
        </w:tc>
        <w:tc>
          <w:tcPr>
            <w:tcW w:w="1134" w:type="dxa"/>
          </w:tcPr>
          <w:p w:rsidR="00120307" w:rsidRPr="00A03BF0" w:rsidRDefault="00120307" w:rsidP="00C920D6">
            <w:pPr>
              <w:rPr>
                <w:rFonts w:ascii="Times New Roman" w:hAnsi="Times New Roman"/>
                <w:szCs w:val="21"/>
              </w:rPr>
            </w:pPr>
            <w:r>
              <w:rPr>
                <w:rFonts w:ascii="Times New Roman" w:hAnsi="Times New Roman" w:hint="eastAsia"/>
                <w:szCs w:val="21"/>
              </w:rPr>
              <w:t>可信站点</w:t>
            </w:r>
          </w:p>
        </w:tc>
        <w:tc>
          <w:tcPr>
            <w:tcW w:w="3402" w:type="dxa"/>
          </w:tcPr>
          <w:p w:rsidR="00120307" w:rsidRPr="00A03BF0" w:rsidRDefault="00120307" w:rsidP="008C0A81">
            <w:pPr>
              <w:rPr>
                <w:rFonts w:ascii="Times New Roman" w:hAnsi="Times New Roman"/>
                <w:szCs w:val="21"/>
              </w:rPr>
            </w:pP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Add</w:t>
            </w:r>
          </w:p>
        </w:tc>
        <w:tc>
          <w:tcPr>
            <w:tcW w:w="2977" w:type="dxa"/>
          </w:tcPr>
          <w:p w:rsidR="00120307" w:rsidRDefault="00120307" w:rsidP="00C920D6">
            <w:pPr>
              <w:rPr>
                <w:rFonts w:ascii="Times New Roman" w:hAnsi="Times New Roman"/>
              </w:rPr>
            </w:pP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tcPr>
          <w:p w:rsidR="00120307" w:rsidRDefault="00120307" w:rsidP="00C920D6">
            <w:pPr>
              <w:rPr>
                <w:rFonts w:ascii="Times New Roman" w:hAnsi="Times New Roman"/>
                <w:szCs w:val="21"/>
              </w:rPr>
            </w:pPr>
            <w:r>
              <w:rPr>
                <w:rFonts w:ascii="Times New Roman" w:hAnsi="Times New Roman"/>
                <w:szCs w:val="21"/>
              </w:rPr>
              <w:t>2015-06-30</w:t>
            </w:r>
          </w:p>
        </w:tc>
        <w:tc>
          <w:tcPr>
            <w:tcW w:w="1134" w:type="dxa"/>
          </w:tcPr>
          <w:p w:rsidR="00120307" w:rsidRDefault="00120307" w:rsidP="00C920D6">
            <w:pPr>
              <w:rPr>
                <w:rFonts w:ascii="Times New Roman" w:hAnsi="Times New Roman"/>
                <w:szCs w:val="21"/>
              </w:rPr>
            </w:pPr>
            <w:r>
              <w:rPr>
                <w:rFonts w:ascii="Times New Roman" w:hAnsi="Times New Roman" w:hint="eastAsia"/>
                <w:szCs w:val="21"/>
              </w:rPr>
              <w:t>注册表</w:t>
            </w:r>
          </w:p>
        </w:tc>
        <w:tc>
          <w:tcPr>
            <w:tcW w:w="3402" w:type="dxa"/>
          </w:tcPr>
          <w:p w:rsidR="00120307" w:rsidRDefault="00120307" w:rsidP="00136387">
            <w:pPr>
              <w:rPr>
                <w:rFonts w:ascii="Times New Roman" w:hAnsi="Times New Roman"/>
                <w:szCs w:val="21"/>
              </w:rPr>
            </w:pPr>
            <w:r w:rsidRPr="00FE67F5">
              <w:rPr>
                <w:rFonts w:ascii="Times New Roman" w:hAnsi="Times New Roman"/>
                <w:szCs w:val="21"/>
              </w:rPr>
              <w:t>NETCA_CA.reg</w:t>
            </w:r>
          </w:p>
          <w:p w:rsidR="00120307" w:rsidRDefault="00120307" w:rsidP="00136387">
            <w:pPr>
              <w:rPr>
                <w:rFonts w:ascii="Times New Roman" w:hAnsi="Times New Roman"/>
                <w:szCs w:val="21"/>
              </w:rPr>
            </w:pPr>
            <w:r w:rsidRPr="00FE67F5">
              <w:rPr>
                <w:rFonts w:ascii="Times New Roman" w:hAnsi="Times New Roman"/>
                <w:szCs w:val="21"/>
              </w:rPr>
              <w:t>NETCA_ROOT.reg</w:t>
            </w:r>
          </w:p>
          <w:p w:rsidR="00120307" w:rsidRPr="00A03BF0" w:rsidRDefault="00120307" w:rsidP="00136387">
            <w:pPr>
              <w:rPr>
                <w:rFonts w:ascii="Times New Roman" w:hAnsi="Times New Roman"/>
                <w:szCs w:val="21"/>
              </w:rPr>
            </w:pPr>
            <w:r w:rsidRPr="00FE67F5">
              <w:rPr>
                <w:rFonts w:ascii="Times New Roman" w:hAnsi="Times New Roman"/>
                <w:szCs w:val="21"/>
              </w:rPr>
              <w:t>NETCA_SM2.reg</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Add</w:t>
            </w:r>
          </w:p>
        </w:tc>
        <w:tc>
          <w:tcPr>
            <w:tcW w:w="2977" w:type="dxa"/>
          </w:tcPr>
          <w:p w:rsidR="00120307" w:rsidRDefault="00120307" w:rsidP="00C920D6">
            <w:pPr>
              <w:rPr>
                <w:rFonts w:ascii="Times New Roman" w:hAnsi="Times New Roman"/>
              </w:rPr>
            </w:pPr>
            <w:r>
              <w:rPr>
                <w:rFonts w:ascii="Times New Roman" w:hAnsi="Times New Roman" w:hint="eastAsia"/>
              </w:rPr>
              <w:t>证书链</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val="restart"/>
          </w:tcPr>
          <w:p w:rsidR="00120307" w:rsidRDefault="00120307" w:rsidP="00C920D6">
            <w:pPr>
              <w:rPr>
                <w:rFonts w:ascii="Times New Roman" w:hAnsi="Times New Roman"/>
                <w:szCs w:val="21"/>
              </w:rPr>
            </w:pPr>
            <w:r>
              <w:rPr>
                <w:rFonts w:ascii="Times New Roman" w:hAnsi="Times New Roman"/>
                <w:szCs w:val="21"/>
              </w:rPr>
              <w:t>2015-07-08</w:t>
            </w:r>
          </w:p>
        </w:tc>
        <w:tc>
          <w:tcPr>
            <w:tcW w:w="1134" w:type="dxa"/>
          </w:tcPr>
          <w:p w:rsidR="00120307" w:rsidRPr="006210C7"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6210C7" w:rsidRDefault="00120307" w:rsidP="00136387">
            <w:pPr>
              <w:rPr>
                <w:rFonts w:ascii="Times New Roman" w:hAnsi="Times New Roman"/>
              </w:rPr>
            </w:pPr>
            <w:r w:rsidRPr="006210C7">
              <w:rPr>
                <w:rFonts w:ascii="Times New Roman" w:hAnsi="Times New Roman"/>
              </w:rPr>
              <w:t>NETCA_CRYPTO.dll</w:t>
            </w:r>
          </w:p>
          <w:p w:rsidR="00120307" w:rsidRPr="006210C7" w:rsidRDefault="00120307" w:rsidP="00136387">
            <w:pPr>
              <w:rPr>
                <w:rFonts w:ascii="Times New Roman" w:hAnsi="Times New Roman"/>
              </w:rPr>
            </w:pPr>
            <w:r w:rsidRPr="006210C7">
              <w:rPr>
                <w:rFonts w:ascii="Times New Roman" w:hAnsi="Times New Roman"/>
              </w:rPr>
              <w:t>NetcaPkiCom.dll</w:t>
            </w:r>
          </w:p>
          <w:p w:rsidR="00120307" w:rsidRPr="006210C7" w:rsidRDefault="00120307" w:rsidP="00136387">
            <w:pPr>
              <w:rPr>
                <w:rFonts w:ascii="Times New Roman" w:hAnsi="Times New Roman"/>
              </w:rPr>
            </w:pPr>
            <w:r w:rsidRPr="006210C7">
              <w:rPr>
                <w:rFonts w:ascii="Times New Roman" w:hAnsi="Times New Roman"/>
              </w:rPr>
              <w:t>NETCA_CRYPTO_UI.dll</w:t>
            </w:r>
          </w:p>
          <w:p w:rsidR="00120307" w:rsidRPr="006210C7" w:rsidRDefault="00120307" w:rsidP="00136387">
            <w:pPr>
              <w:rPr>
                <w:rFonts w:ascii="Times New Roman" w:hAnsi="Times New Roman"/>
              </w:rPr>
            </w:pPr>
            <w:r w:rsidRPr="006210C7">
              <w:rPr>
                <w:rFonts w:ascii="Times New Roman" w:hAnsi="Times New Roman"/>
              </w:rPr>
              <w:t>NetcaSM2CNGProvider.dll</w:t>
            </w:r>
          </w:p>
          <w:p w:rsidR="00120307" w:rsidRPr="006210C7" w:rsidRDefault="00120307" w:rsidP="00136387">
            <w:pPr>
              <w:rPr>
                <w:rFonts w:ascii="Times New Roman" w:hAnsi="Times New Roman"/>
              </w:rPr>
            </w:pPr>
            <w:r w:rsidRPr="006210C7">
              <w:rPr>
                <w:rFonts w:ascii="Times New Roman" w:hAnsi="Times New Roman"/>
              </w:rPr>
              <w:t>NETCA_CRYPTO_UI_RES_1028.DLL</w:t>
            </w:r>
          </w:p>
          <w:p w:rsidR="00120307" w:rsidRPr="006210C7" w:rsidRDefault="00120307" w:rsidP="00136387">
            <w:pPr>
              <w:rPr>
                <w:rFonts w:ascii="Times New Roman" w:hAnsi="Times New Roman"/>
              </w:rPr>
            </w:pPr>
            <w:r w:rsidRPr="006210C7">
              <w:rPr>
                <w:rFonts w:ascii="Times New Roman" w:hAnsi="Times New Roman"/>
              </w:rPr>
              <w:t>NETCA_CRYPTO_UI_RES_1033.dll</w:t>
            </w:r>
          </w:p>
          <w:p w:rsidR="00120307" w:rsidRDefault="00120307" w:rsidP="00136387">
            <w:pPr>
              <w:rPr>
                <w:rFonts w:ascii="Times New Roman" w:hAnsi="Times New Roman"/>
              </w:rPr>
            </w:pPr>
            <w:r w:rsidRPr="006210C7">
              <w:rPr>
                <w:rFonts w:ascii="Times New Roman" w:hAnsi="Times New Roman"/>
              </w:rPr>
              <w:t>NETCA_CRYPTO_UI_RES_2052.DLL</w:t>
            </w:r>
          </w:p>
          <w:p w:rsidR="00120307" w:rsidRPr="006210C7" w:rsidRDefault="00120307" w:rsidP="00136387">
            <w:pPr>
              <w:rPr>
                <w:rFonts w:ascii="Times New Roman" w:hAnsi="Times New Roman"/>
                <w:szCs w:val="21"/>
              </w:rPr>
            </w:pPr>
            <w:r w:rsidRPr="006210C7">
              <w:rPr>
                <w:rFonts w:ascii="Times New Roman" w:hAnsi="Times New Roman"/>
                <w:szCs w:val="21"/>
              </w:rPr>
              <w:t>NETCA_USBKeySvr.dll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Pr="006210C7" w:rsidRDefault="00120307" w:rsidP="006210C7">
            <w:pPr>
              <w:rPr>
                <w:rFonts w:ascii="Times New Roman" w:hAnsi="Times New Roman"/>
              </w:rPr>
            </w:pPr>
            <w:r w:rsidRPr="006210C7">
              <w:rPr>
                <w:rFonts w:ascii="Times New Roman" w:hAnsi="Times New Roman"/>
              </w:rPr>
              <w:t>1</w:t>
            </w:r>
            <w:r w:rsidRPr="006210C7">
              <w:rPr>
                <w:rFonts w:ascii="Times New Roman" w:hAnsi="Times New Roman"/>
              </w:rPr>
              <w:t>、时间增加毫秒的部分的处理</w:t>
            </w:r>
          </w:p>
          <w:p w:rsidR="00120307" w:rsidRPr="006210C7" w:rsidRDefault="00120307" w:rsidP="006210C7">
            <w:pPr>
              <w:rPr>
                <w:rFonts w:ascii="Times New Roman" w:hAnsi="Times New Roman"/>
              </w:rPr>
            </w:pPr>
            <w:r w:rsidRPr="006210C7">
              <w:rPr>
                <w:rFonts w:ascii="Times New Roman" w:hAnsi="Times New Roman"/>
              </w:rPr>
              <w:t>2</w:t>
            </w:r>
            <w:r w:rsidRPr="006210C7">
              <w:rPr>
                <w:rFonts w:ascii="Times New Roman" w:hAnsi="Times New Roman"/>
              </w:rPr>
              <w:t>、修正某些对称解密的时候，中间输入不是分组整数倍长度的解密错误</w:t>
            </w:r>
          </w:p>
          <w:p w:rsidR="00120307" w:rsidRPr="006210C7" w:rsidRDefault="00120307" w:rsidP="006210C7">
            <w:pPr>
              <w:rPr>
                <w:rFonts w:ascii="Times New Roman" w:hAnsi="Times New Roman"/>
              </w:rPr>
            </w:pPr>
            <w:r w:rsidRPr="006210C7">
              <w:rPr>
                <w:rFonts w:ascii="Times New Roman" w:hAnsi="Times New Roman"/>
              </w:rPr>
              <w:t>3</w:t>
            </w:r>
            <w:r w:rsidRPr="006210C7">
              <w:rPr>
                <w:rFonts w:ascii="Times New Roman" w:hAnsi="Times New Roman"/>
              </w:rPr>
              <w:t>、</w:t>
            </w:r>
            <w:r w:rsidRPr="006210C7">
              <w:rPr>
                <w:rFonts w:ascii="Times New Roman" w:hAnsi="Times New Roman"/>
              </w:rPr>
              <w:t>JAVA</w:t>
            </w:r>
            <w:r w:rsidRPr="006210C7">
              <w:rPr>
                <w:rFonts w:ascii="Times New Roman" w:hAnsi="Times New Roman"/>
              </w:rPr>
              <w:t>部分配合广通服公文加密项目，增加了</w:t>
            </w:r>
            <w:r w:rsidRPr="006210C7">
              <w:rPr>
                <w:rFonts w:ascii="Times New Roman" w:hAnsi="Times New Roman"/>
              </w:rPr>
              <w:t>SMIME</w:t>
            </w:r>
            <w:r w:rsidRPr="006210C7">
              <w:rPr>
                <w:rFonts w:ascii="Times New Roman" w:hAnsi="Times New Roman"/>
              </w:rPr>
              <w:t>和数字信封的直接使用</w:t>
            </w:r>
            <w:r w:rsidRPr="006210C7">
              <w:rPr>
                <w:rFonts w:ascii="Times New Roman" w:hAnsi="Times New Roman"/>
              </w:rPr>
              <w:t>C</w:t>
            </w:r>
            <w:r w:rsidRPr="006210C7">
              <w:rPr>
                <w:rFonts w:ascii="Times New Roman" w:hAnsi="Times New Roman"/>
              </w:rPr>
              <w:t>内存解析的处理</w:t>
            </w:r>
          </w:p>
          <w:p w:rsidR="00120307" w:rsidRPr="006210C7" w:rsidRDefault="00120307" w:rsidP="006210C7">
            <w:pPr>
              <w:rPr>
                <w:rFonts w:ascii="Times New Roman" w:hAnsi="Times New Roman"/>
              </w:rPr>
            </w:pPr>
            <w:r w:rsidRPr="006210C7">
              <w:rPr>
                <w:rFonts w:ascii="Times New Roman" w:hAnsi="Times New Roman"/>
              </w:rPr>
              <w:t>4</w:t>
            </w:r>
            <w:r w:rsidRPr="006210C7">
              <w:rPr>
                <w:rFonts w:ascii="Times New Roman" w:hAnsi="Times New Roman"/>
              </w:rPr>
              <w:t>、</w:t>
            </w:r>
            <w:r w:rsidRPr="006210C7">
              <w:rPr>
                <w:rFonts w:ascii="Times New Roman" w:hAnsi="Times New Roman"/>
              </w:rPr>
              <w:t>COM</w:t>
            </w:r>
            <w:r w:rsidRPr="006210C7">
              <w:rPr>
                <w:rFonts w:ascii="Times New Roman" w:hAnsi="Times New Roman"/>
              </w:rPr>
              <w:t>增加了获取设备密码重试次数的函数</w:t>
            </w:r>
          </w:p>
          <w:p w:rsidR="00120307" w:rsidRPr="006210C7" w:rsidRDefault="00120307" w:rsidP="006210C7">
            <w:pPr>
              <w:rPr>
                <w:rFonts w:ascii="Times New Roman" w:hAnsi="Times New Roman"/>
              </w:rPr>
            </w:pPr>
            <w:r w:rsidRPr="006210C7">
              <w:rPr>
                <w:rFonts w:ascii="Times New Roman" w:hAnsi="Times New Roman"/>
              </w:rPr>
              <w:t>5</w:t>
            </w:r>
            <w:r w:rsidRPr="006210C7">
              <w:rPr>
                <w:rFonts w:ascii="Times New Roman" w:hAnsi="Times New Roman"/>
              </w:rPr>
              <w:t>、</w:t>
            </w:r>
            <w:r w:rsidRPr="006210C7">
              <w:rPr>
                <w:rFonts w:ascii="Times New Roman" w:hAnsi="Times New Roman"/>
              </w:rPr>
              <w:t>CNG</w:t>
            </w:r>
            <w:r w:rsidRPr="006210C7">
              <w:rPr>
                <w:rFonts w:ascii="Times New Roman" w:hAnsi="Times New Roman"/>
              </w:rPr>
              <w:t>修正</w:t>
            </w:r>
            <w:r w:rsidRPr="006210C7">
              <w:rPr>
                <w:rFonts w:ascii="Times New Roman" w:hAnsi="Times New Roman"/>
              </w:rPr>
              <w:t>SSL</w:t>
            </w:r>
            <w:r w:rsidRPr="006210C7">
              <w:rPr>
                <w:rFonts w:ascii="Times New Roman" w:hAnsi="Times New Roman"/>
              </w:rPr>
              <w:t>双向认证崩溃的</w:t>
            </w:r>
            <w:r w:rsidRPr="006210C7">
              <w:rPr>
                <w:rFonts w:ascii="Times New Roman" w:hAnsi="Times New Roman"/>
              </w:rPr>
              <w:t xml:space="preserve">BUG   </w:t>
            </w:r>
          </w:p>
          <w:p w:rsidR="00120307" w:rsidRPr="006210C7" w:rsidRDefault="00120307" w:rsidP="006210C7">
            <w:pPr>
              <w:rPr>
                <w:rFonts w:ascii="Times New Roman" w:hAnsi="Times New Roman"/>
              </w:rPr>
            </w:pPr>
            <w:r w:rsidRPr="006210C7">
              <w:rPr>
                <w:rFonts w:ascii="Times New Roman" w:hAnsi="Times New Roman"/>
              </w:rPr>
              <w:t>6</w:t>
            </w:r>
            <w:r w:rsidRPr="006210C7">
              <w:rPr>
                <w:rFonts w:ascii="Times New Roman" w:hAnsi="Times New Roman"/>
              </w:rPr>
              <w:t>、</w:t>
            </w:r>
            <w:r w:rsidRPr="006210C7">
              <w:rPr>
                <w:rFonts w:ascii="Times New Roman" w:hAnsi="Times New Roman"/>
              </w:rPr>
              <w:t>UI</w:t>
            </w:r>
            <w:r w:rsidRPr="006210C7">
              <w:rPr>
                <w:rFonts w:ascii="Times New Roman" w:hAnsi="Times New Roman"/>
              </w:rPr>
              <w:t>修复在某些系统上字体不为黑色的问题，并对界面进行了调整。</w:t>
            </w:r>
          </w:p>
          <w:p w:rsidR="00120307" w:rsidRDefault="00120307" w:rsidP="006210C7">
            <w:pPr>
              <w:rPr>
                <w:rFonts w:ascii="Times New Roman" w:hAnsi="Times New Roman"/>
              </w:rPr>
            </w:pPr>
            <w:r w:rsidRPr="006210C7">
              <w:rPr>
                <w:rFonts w:ascii="Times New Roman" w:hAnsi="Times New Roman"/>
              </w:rPr>
              <w:t>7</w:t>
            </w:r>
            <w:r w:rsidRPr="006210C7">
              <w:rPr>
                <w:rFonts w:ascii="Times New Roman" w:hAnsi="Times New Roman"/>
              </w:rPr>
              <w:t>、</w:t>
            </w:r>
            <w:r w:rsidRPr="006210C7">
              <w:rPr>
                <w:rFonts w:ascii="Times New Roman" w:hAnsi="Times New Roman"/>
              </w:rPr>
              <w:t xml:space="preserve">M </w:t>
            </w:r>
            <w:r w:rsidRPr="006210C7">
              <w:rPr>
                <w:rFonts w:ascii="Times New Roman" w:hAnsi="Times New Roman"/>
              </w:rPr>
              <w:t>增加没有创建</w:t>
            </w:r>
            <w:r w:rsidRPr="006210C7">
              <w:rPr>
                <w:rFonts w:ascii="Times New Roman" w:hAnsi="Times New Roman"/>
              </w:rPr>
              <w:t>mapping view</w:t>
            </w:r>
            <w:r w:rsidRPr="006210C7">
              <w:rPr>
                <w:rFonts w:ascii="Times New Roman" w:hAnsi="Times New Roman"/>
              </w:rPr>
              <w:t>时，创建</w:t>
            </w:r>
            <w:r w:rsidRPr="006210C7">
              <w:rPr>
                <w:rFonts w:ascii="Times New Roman" w:hAnsi="Times New Roman"/>
              </w:rPr>
              <w:t>mapping view</w:t>
            </w:r>
            <w:r w:rsidRPr="006210C7">
              <w:rPr>
                <w:rFonts w:ascii="Times New Roman" w:hAnsi="Times New Roman"/>
              </w:rPr>
              <w:t>的功能</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Default="00120307" w:rsidP="00C920D6">
            <w:pPr>
              <w:rPr>
                <w:rFonts w:ascii="Times New Roman" w:hAnsi="Times New Roman"/>
                <w:szCs w:val="21"/>
              </w:rPr>
            </w:pPr>
          </w:p>
        </w:tc>
        <w:tc>
          <w:tcPr>
            <w:tcW w:w="1134" w:type="dxa"/>
          </w:tcPr>
          <w:p w:rsidR="00120307" w:rsidRDefault="00120307" w:rsidP="00C920D6">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120307" w:rsidRPr="00FE67F5" w:rsidRDefault="00120307" w:rsidP="00136387">
            <w:pPr>
              <w:rPr>
                <w:rFonts w:ascii="Times New Roman" w:hAnsi="Times New Roman"/>
                <w:szCs w:val="21"/>
              </w:rPr>
            </w:pPr>
            <w:r w:rsidRPr="00A03BF0">
              <w:rPr>
                <w:rFonts w:ascii="Times New Roman" w:hAnsi="Times New Roman"/>
                <w:szCs w:val="21"/>
              </w:rPr>
              <w:t>record_file_crypto.ini</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val="restart"/>
          </w:tcPr>
          <w:p w:rsidR="00120307" w:rsidRDefault="00120307" w:rsidP="00C920D6">
            <w:pPr>
              <w:rPr>
                <w:rFonts w:ascii="Times New Roman" w:hAnsi="Times New Roman"/>
                <w:szCs w:val="21"/>
              </w:rPr>
            </w:pPr>
            <w:r>
              <w:rPr>
                <w:rFonts w:ascii="Times New Roman" w:hAnsi="Times New Roman"/>
                <w:szCs w:val="21"/>
              </w:rPr>
              <w:t>2015-08-10</w:t>
            </w:r>
          </w:p>
        </w:tc>
        <w:tc>
          <w:tcPr>
            <w:tcW w:w="1134" w:type="dxa"/>
          </w:tcPr>
          <w:p w:rsidR="00120307" w:rsidRPr="00A03BF0"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4A2E5A" w:rsidRDefault="00120307" w:rsidP="00136387">
            <w:pPr>
              <w:rPr>
                <w:rFonts w:ascii="Times New Roman" w:hAnsi="Times New Roman"/>
              </w:rPr>
            </w:pPr>
            <w:r w:rsidRPr="006210C7">
              <w:rPr>
                <w:rFonts w:ascii="Times New Roman" w:hAnsi="Times New Roman"/>
              </w:rPr>
              <w:t>NETCA_CRYPTO.dll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hint="eastAsia"/>
              </w:rPr>
              <w:t>修复了</w:t>
            </w:r>
            <w:r>
              <w:t>BUG KX-488</w:t>
            </w:r>
            <w:r>
              <w:rPr>
                <w:rFonts w:hint="eastAsia"/>
              </w:rPr>
              <w:t>（系统首次安装</w:t>
            </w:r>
            <w:r>
              <w:t>keyx</w:t>
            </w:r>
            <w:r>
              <w:rPr>
                <w:rFonts w:hint="eastAsia"/>
              </w:rPr>
              <w:t>后，首次插入介质，</w:t>
            </w:r>
            <w:r>
              <w:t>keyx</w:t>
            </w:r>
            <w:r>
              <w:rPr>
                <w:rFonts w:hint="eastAsia"/>
              </w:rPr>
              <w:t>崩溃。）</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Default="00120307" w:rsidP="00C920D6">
            <w:pPr>
              <w:rPr>
                <w:rFonts w:ascii="Times New Roman" w:hAnsi="Times New Roman"/>
                <w:szCs w:val="21"/>
              </w:rPr>
            </w:pPr>
          </w:p>
        </w:tc>
        <w:tc>
          <w:tcPr>
            <w:tcW w:w="1134" w:type="dxa"/>
          </w:tcPr>
          <w:p w:rsidR="00120307" w:rsidRPr="00A03BF0" w:rsidRDefault="00120307" w:rsidP="00C920D6">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120307" w:rsidRPr="00A03BF0" w:rsidRDefault="00120307" w:rsidP="00136387">
            <w:pPr>
              <w:rPr>
                <w:rFonts w:ascii="Times New Roman" w:hAnsi="Times New Roman"/>
                <w:szCs w:val="21"/>
              </w:rPr>
            </w:pPr>
            <w:r w:rsidRPr="00A03BF0">
              <w:rPr>
                <w:rFonts w:ascii="Times New Roman" w:hAnsi="Times New Roman"/>
                <w:szCs w:val="21"/>
              </w:rPr>
              <w:t>record_file_crypto.ini</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tcPr>
          <w:p w:rsidR="00120307" w:rsidRDefault="00120307" w:rsidP="00C920D6">
            <w:pPr>
              <w:rPr>
                <w:rFonts w:ascii="Times New Roman" w:hAnsi="Times New Roman"/>
                <w:szCs w:val="21"/>
              </w:rPr>
            </w:pPr>
            <w:r>
              <w:rPr>
                <w:rFonts w:ascii="Times New Roman" w:hAnsi="Times New Roman"/>
                <w:szCs w:val="21"/>
              </w:rPr>
              <w:t>2015-10-08</w:t>
            </w:r>
          </w:p>
        </w:tc>
        <w:tc>
          <w:tcPr>
            <w:tcW w:w="1134" w:type="dxa"/>
          </w:tcPr>
          <w:p w:rsidR="00120307" w:rsidRPr="00A03BF0"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A03BF0" w:rsidRDefault="00120307" w:rsidP="00136387">
            <w:pPr>
              <w:rPr>
                <w:rFonts w:ascii="Times New Roman" w:hAnsi="Times New Roman"/>
                <w:szCs w:val="21"/>
              </w:rPr>
            </w:pPr>
            <w:r w:rsidRPr="00074AAF">
              <w:rPr>
                <w:rFonts w:ascii="Times New Roman" w:hAnsi="Times New Roman"/>
                <w:szCs w:val="21"/>
              </w:rPr>
              <w:t>NetcaSM2CNGProvider.dll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w:t>
            </w:r>
          </w:p>
        </w:tc>
        <w:tc>
          <w:tcPr>
            <w:tcW w:w="2977" w:type="dxa"/>
          </w:tcPr>
          <w:p w:rsidR="00120307" w:rsidRDefault="00120307" w:rsidP="00C920D6">
            <w:pPr>
              <w:rPr>
                <w:rFonts w:ascii="Times New Roman" w:hAnsi="Times New Roman"/>
              </w:rPr>
            </w:pPr>
            <w:r>
              <w:rPr>
                <w:rFonts w:ascii="Times New Roman" w:hAnsi="Times New Roman" w:hint="eastAsia"/>
              </w:rPr>
              <w:t>修改打包方式：</w:t>
            </w:r>
          </w:p>
          <w:p w:rsidR="00120307" w:rsidRPr="001E5411" w:rsidRDefault="00120307" w:rsidP="001E5411">
            <w:pPr>
              <w:pStyle w:val="af1"/>
              <w:numPr>
                <w:ilvl w:val="0"/>
                <w:numId w:val="15"/>
              </w:numPr>
              <w:ind w:firstLineChars="0"/>
              <w:rPr>
                <w:rFonts w:ascii="Times New Roman" w:hAnsi="Times New Roman"/>
              </w:rPr>
            </w:pPr>
            <w:r w:rsidRPr="001E5411">
              <w:rPr>
                <w:rFonts w:ascii="Times New Roman" w:hAnsi="Times New Roman"/>
              </w:rPr>
              <w:t>XP</w:t>
            </w:r>
            <w:r w:rsidRPr="001E5411">
              <w:rPr>
                <w:rFonts w:ascii="Times New Roman" w:hAnsi="Times New Roman"/>
              </w:rPr>
              <w:t>以及低于</w:t>
            </w:r>
            <w:r w:rsidRPr="001E5411">
              <w:rPr>
                <w:rFonts w:ascii="Times New Roman" w:hAnsi="Times New Roman"/>
              </w:rPr>
              <w:t>XP</w:t>
            </w:r>
            <w:r w:rsidRPr="001E5411">
              <w:rPr>
                <w:rFonts w:ascii="Times New Roman" w:hAnsi="Times New Roman"/>
              </w:rPr>
              <w:t>版本的操作系统不打包</w:t>
            </w:r>
          </w:p>
          <w:p w:rsidR="00120307" w:rsidRPr="001E5411" w:rsidRDefault="00120307" w:rsidP="001E5411">
            <w:pPr>
              <w:pStyle w:val="af1"/>
              <w:numPr>
                <w:ilvl w:val="0"/>
                <w:numId w:val="15"/>
              </w:numPr>
              <w:ind w:firstLineChars="0"/>
              <w:rPr>
                <w:rFonts w:ascii="Times New Roman" w:hAnsi="Times New Roman"/>
              </w:rPr>
            </w:pPr>
            <w:r>
              <w:rPr>
                <w:rFonts w:ascii="Times New Roman" w:hAnsi="Times New Roman" w:hint="eastAsia"/>
              </w:rPr>
              <w:t>在</w:t>
            </w:r>
            <w:r>
              <w:rPr>
                <w:rFonts w:ascii="Times New Roman" w:hAnsi="Times New Roman" w:hint="eastAsia"/>
              </w:rPr>
              <w:t>64</w:t>
            </w:r>
            <w:r>
              <w:rPr>
                <w:rFonts w:ascii="Times New Roman" w:hAnsi="Times New Roman" w:hint="eastAsia"/>
              </w:rPr>
              <w:t>位操作，只注册</w:t>
            </w:r>
            <w:r>
              <w:rPr>
                <w:rFonts w:ascii="Times New Roman" w:hAnsi="Times New Roman" w:hint="eastAsia"/>
              </w:rPr>
              <w:t>64</w:t>
            </w:r>
            <w:r>
              <w:rPr>
                <w:rFonts w:ascii="Times New Roman" w:hAnsi="Times New Roman" w:hint="eastAsia"/>
              </w:rPr>
              <w:t>位的</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val="restart"/>
          </w:tcPr>
          <w:p w:rsidR="00120307" w:rsidRDefault="00120307" w:rsidP="00C920D6">
            <w:pPr>
              <w:rPr>
                <w:rFonts w:ascii="Times New Roman" w:hAnsi="Times New Roman"/>
                <w:szCs w:val="21"/>
              </w:rPr>
            </w:pPr>
            <w:r>
              <w:rPr>
                <w:rFonts w:ascii="Times New Roman" w:hAnsi="Times New Roman" w:hint="eastAsia"/>
                <w:szCs w:val="21"/>
              </w:rPr>
              <w:t>2015-10-13</w:t>
            </w:r>
          </w:p>
        </w:tc>
        <w:tc>
          <w:tcPr>
            <w:tcW w:w="1134" w:type="dxa"/>
            <w:vMerge w:val="restart"/>
          </w:tcPr>
          <w:p w:rsidR="00120307" w:rsidRPr="006210C7" w:rsidRDefault="00120307" w:rsidP="00C920D6">
            <w:pPr>
              <w:rPr>
                <w:rFonts w:ascii="Times New Roman" w:hAnsi="Times New Roman"/>
                <w:szCs w:val="21"/>
              </w:rPr>
            </w:pPr>
            <w:r w:rsidRPr="006210C7">
              <w:rPr>
                <w:rFonts w:ascii="Times New Roman" w:hAnsi="Times New Roman"/>
                <w:szCs w:val="21"/>
              </w:rPr>
              <w:t>CRYPTO</w:t>
            </w:r>
          </w:p>
        </w:tc>
        <w:tc>
          <w:tcPr>
            <w:tcW w:w="3402" w:type="dxa"/>
          </w:tcPr>
          <w:p w:rsidR="00120307" w:rsidRPr="00074AAF" w:rsidRDefault="00120307" w:rsidP="00136387">
            <w:pPr>
              <w:rPr>
                <w:rFonts w:ascii="Times New Roman" w:hAnsi="Times New Roman"/>
                <w:szCs w:val="21"/>
              </w:rPr>
            </w:pPr>
            <w:r w:rsidRPr="00606D2B">
              <w:rPr>
                <w:rFonts w:ascii="Times New Roman" w:hAnsi="Times New Roman"/>
                <w:color w:val="000000" w:themeColor="text1"/>
              </w:rPr>
              <w:t>npnetcapki.dll</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修复获取证书扩展值失败的问题</w:t>
            </w:r>
          </w:p>
        </w:tc>
      </w:tr>
      <w:tr w:rsidR="00120307" w:rsidRPr="008C0A81" w:rsidTr="000B2DFE">
        <w:trPr>
          <w:trHeight w:val="572"/>
        </w:trPr>
        <w:tc>
          <w:tcPr>
            <w:tcW w:w="851" w:type="dxa"/>
            <w:vMerge/>
          </w:tcPr>
          <w:p w:rsidR="00120307" w:rsidRPr="008C0A81" w:rsidRDefault="00120307" w:rsidP="00C920D6">
            <w:pPr>
              <w:rPr>
                <w:rFonts w:ascii="Times New Roman" w:hAnsi="Times New Roman"/>
                <w:szCs w:val="21"/>
              </w:rPr>
            </w:pPr>
          </w:p>
        </w:tc>
        <w:tc>
          <w:tcPr>
            <w:tcW w:w="1276" w:type="dxa"/>
            <w:vMerge/>
          </w:tcPr>
          <w:p w:rsidR="00120307" w:rsidRDefault="00120307" w:rsidP="00C920D6">
            <w:pPr>
              <w:rPr>
                <w:rFonts w:ascii="Times New Roman" w:hAnsi="Times New Roman"/>
                <w:szCs w:val="21"/>
              </w:rPr>
            </w:pPr>
          </w:p>
        </w:tc>
        <w:tc>
          <w:tcPr>
            <w:tcW w:w="1134" w:type="dxa"/>
            <w:vMerge/>
          </w:tcPr>
          <w:p w:rsidR="00120307" w:rsidRPr="006210C7" w:rsidRDefault="00120307" w:rsidP="00C920D6">
            <w:pPr>
              <w:rPr>
                <w:rFonts w:ascii="Times New Roman" w:hAnsi="Times New Roman"/>
                <w:szCs w:val="21"/>
              </w:rPr>
            </w:pPr>
          </w:p>
        </w:tc>
        <w:tc>
          <w:tcPr>
            <w:tcW w:w="3402" w:type="dxa"/>
          </w:tcPr>
          <w:p w:rsidR="00120307" w:rsidRPr="00606D2B" w:rsidRDefault="00120307" w:rsidP="00136387">
            <w:pPr>
              <w:rPr>
                <w:rFonts w:ascii="Times New Roman" w:hAnsi="Times New Roman"/>
                <w:color w:val="000000" w:themeColor="text1"/>
              </w:rPr>
            </w:pPr>
            <w:r w:rsidRPr="00A23CC6">
              <w:rPr>
                <w:rFonts w:ascii="Times New Roman" w:hAnsi="Times New Roman"/>
                <w:color w:val="000000" w:themeColor="text1"/>
              </w:rPr>
              <w:t>npnetcapki.reg</w:t>
            </w:r>
          </w:p>
        </w:tc>
        <w:tc>
          <w:tcPr>
            <w:tcW w:w="850" w:type="dxa"/>
          </w:tcPr>
          <w:p w:rsidR="00120307" w:rsidRDefault="00120307" w:rsidP="00C920D6">
            <w:pPr>
              <w:jc w:val="center"/>
              <w:rPr>
                <w:rFonts w:ascii="Times New Roman" w:hAnsi="Times New Roman"/>
                <w:szCs w:val="21"/>
              </w:rPr>
            </w:pPr>
            <w:r>
              <w:rPr>
                <w:rFonts w:ascii="Times New Roman" w:hAnsi="Times New Roman" w:hint="eastAsia"/>
                <w:szCs w:val="21"/>
              </w:rPr>
              <w:t>Modify</w:t>
            </w:r>
          </w:p>
        </w:tc>
        <w:tc>
          <w:tcPr>
            <w:tcW w:w="2977" w:type="dxa"/>
          </w:tcPr>
          <w:p w:rsidR="00120307" w:rsidRDefault="00120307" w:rsidP="00C920D6">
            <w:pPr>
              <w:rPr>
                <w:rFonts w:ascii="Times New Roman" w:hAnsi="Times New Roman"/>
              </w:rPr>
            </w:pPr>
            <w:r>
              <w:rPr>
                <w:rFonts w:ascii="Times New Roman" w:hAnsi="Times New Roman" w:hint="eastAsia"/>
              </w:rPr>
              <w:t>/</w:t>
            </w:r>
          </w:p>
        </w:tc>
      </w:tr>
      <w:tr w:rsidR="00AE2C07" w:rsidRPr="008C0A81" w:rsidTr="000B2DFE">
        <w:trPr>
          <w:trHeight w:val="572"/>
        </w:trPr>
        <w:tc>
          <w:tcPr>
            <w:tcW w:w="851" w:type="dxa"/>
            <w:vMerge w:val="restart"/>
            <w:vAlign w:val="center"/>
          </w:tcPr>
          <w:p w:rsidR="00AE2C07" w:rsidRPr="008C0A81" w:rsidRDefault="00AE2C07" w:rsidP="00AE2C07">
            <w:pPr>
              <w:jc w:val="center"/>
              <w:rPr>
                <w:rFonts w:ascii="Times New Roman" w:hAnsi="Times New Roman"/>
                <w:szCs w:val="21"/>
              </w:rPr>
            </w:pPr>
            <w:r>
              <w:rPr>
                <w:rFonts w:ascii="Times New Roman" w:hAnsi="Times New Roman"/>
                <w:szCs w:val="21"/>
              </w:rPr>
              <w:lastRenderedPageBreak/>
              <w:t>1.8.3</w:t>
            </w:r>
          </w:p>
        </w:tc>
        <w:tc>
          <w:tcPr>
            <w:tcW w:w="1276" w:type="dxa"/>
            <w:vMerge w:val="restart"/>
          </w:tcPr>
          <w:p w:rsidR="00AE2C07" w:rsidRDefault="00AE2C07" w:rsidP="00C920D6">
            <w:pPr>
              <w:rPr>
                <w:rFonts w:ascii="Times New Roman" w:hAnsi="Times New Roman"/>
                <w:szCs w:val="21"/>
              </w:rPr>
            </w:pPr>
            <w:r>
              <w:rPr>
                <w:rFonts w:ascii="Times New Roman" w:hAnsi="Times New Roman"/>
                <w:szCs w:val="21"/>
              </w:rPr>
              <w:t>2016-1-14</w:t>
            </w:r>
          </w:p>
        </w:tc>
        <w:tc>
          <w:tcPr>
            <w:tcW w:w="1134" w:type="dxa"/>
          </w:tcPr>
          <w:p w:rsidR="00AE2C07" w:rsidRPr="006210C7" w:rsidRDefault="00AE2C07" w:rsidP="00C920D6">
            <w:pPr>
              <w:rPr>
                <w:rFonts w:ascii="Times New Roman" w:hAnsi="Times New Roman"/>
                <w:szCs w:val="21"/>
              </w:rPr>
            </w:pPr>
            <w:r>
              <w:rPr>
                <w:rFonts w:ascii="Times New Roman" w:hAnsi="Times New Roman"/>
                <w:szCs w:val="21"/>
              </w:rPr>
              <w:t>CRYPTO</w:t>
            </w:r>
          </w:p>
        </w:tc>
        <w:tc>
          <w:tcPr>
            <w:tcW w:w="3402" w:type="dxa"/>
          </w:tcPr>
          <w:p w:rsidR="00AE2C07" w:rsidRDefault="00AE2C07" w:rsidP="00136387">
            <w:r>
              <w:t>NETCA_CRYPTO.dll</w:t>
            </w:r>
          </w:p>
          <w:p w:rsidR="00AE2C07" w:rsidRDefault="00AE2C07" w:rsidP="00136387">
            <w:r>
              <w:t>NETCA_CRYPTO_UI.dll</w:t>
            </w:r>
          </w:p>
          <w:p w:rsidR="00AE2C07" w:rsidRDefault="00AE2C07" w:rsidP="00136387">
            <w:r>
              <w:t>NETCA_CRYPTO_UI_RES_1028.DLL</w:t>
            </w:r>
          </w:p>
          <w:p w:rsidR="00AE2C07" w:rsidRDefault="00AE2C07" w:rsidP="00136387">
            <w:r>
              <w:t>NETCA_CRYPTO_UI_RES_1033.dll</w:t>
            </w:r>
          </w:p>
          <w:p w:rsidR="00AE2C07" w:rsidRDefault="00AE2C07" w:rsidP="00136387">
            <w:r>
              <w:t>NETCA_CRYPTO_UI_RES_2052.DLL</w:t>
            </w:r>
          </w:p>
          <w:p w:rsidR="00AE2C07" w:rsidRDefault="00AE2C07" w:rsidP="00136387">
            <w:r>
              <w:t>NETCA_UTIL.dll</w:t>
            </w:r>
          </w:p>
          <w:p w:rsidR="00AE2C07" w:rsidRDefault="00AE2C07" w:rsidP="00136387">
            <w:r>
              <w:t>NETCA_ASN1.dll</w:t>
            </w:r>
          </w:p>
          <w:p w:rsidR="00AE2C07" w:rsidRPr="00120307" w:rsidRDefault="00AE2C07" w:rsidP="00136387">
            <w:r>
              <w:rPr>
                <w:rFonts w:hint="eastAsia"/>
              </w:rPr>
              <w:t>N</w:t>
            </w:r>
            <w:r w:rsidRPr="00D90743">
              <w:rPr>
                <w:rFonts w:ascii="Calibri" w:hAnsi="Calibri" w:cs="宋体"/>
              </w:rPr>
              <w:t>etcaSM2CNGProvider.d</w:t>
            </w:r>
            <w:r w:rsidRPr="00D90743">
              <w:rPr>
                <w:rFonts w:cs="宋体"/>
              </w:rPr>
              <w:t>ll</w:t>
            </w:r>
          </w:p>
        </w:tc>
        <w:tc>
          <w:tcPr>
            <w:tcW w:w="850" w:type="dxa"/>
          </w:tcPr>
          <w:p w:rsidR="00AE2C07" w:rsidRDefault="00AE2C07" w:rsidP="00C920D6">
            <w:pPr>
              <w:jc w:val="center"/>
              <w:rPr>
                <w:rFonts w:ascii="Times New Roman" w:hAnsi="Times New Roman"/>
                <w:szCs w:val="21"/>
              </w:rPr>
            </w:pPr>
            <w:r>
              <w:rPr>
                <w:rFonts w:ascii="Times New Roman" w:hAnsi="Times New Roman" w:hint="eastAsia"/>
                <w:szCs w:val="21"/>
              </w:rPr>
              <w:t>Modify</w:t>
            </w:r>
          </w:p>
        </w:tc>
        <w:tc>
          <w:tcPr>
            <w:tcW w:w="2977" w:type="dxa"/>
          </w:tcPr>
          <w:p w:rsidR="00AE2C07" w:rsidRDefault="00AE2C07" w:rsidP="00120307">
            <w:pPr>
              <w:rPr>
                <w:rFonts w:ascii="Calibri" w:hAnsi="Calibri"/>
              </w:rPr>
            </w:pPr>
            <w:r>
              <w:t>1</w:t>
            </w:r>
            <w:r>
              <w:rPr>
                <w:rFonts w:hint="eastAsia"/>
              </w:rPr>
              <w:t>、增加了</w:t>
            </w:r>
            <w:r>
              <w:t>C++</w:t>
            </w:r>
            <w:r>
              <w:rPr>
                <w:rFonts w:hint="eastAsia"/>
              </w:rPr>
              <w:t>的封装</w:t>
            </w:r>
          </w:p>
          <w:p w:rsidR="00AE2C07" w:rsidRDefault="00AE2C07" w:rsidP="00120307">
            <w:r>
              <w:t>2</w:t>
            </w:r>
            <w:r>
              <w:rPr>
                <w:rFonts w:hint="eastAsia"/>
              </w:rPr>
              <w:t>、增加</w:t>
            </w:r>
            <w:r>
              <w:t>ECDH</w:t>
            </w:r>
            <w:r>
              <w:rPr>
                <w:rFonts w:hint="eastAsia"/>
              </w:rPr>
              <w:t>的数字信封的支持，但是仅仅支持</w:t>
            </w:r>
            <w:r>
              <w:t>AES</w:t>
            </w:r>
            <w:r>
              <w:rPr>
                <w:rFonts w:hint="eastAsia"/>
              </w:rPr>
              <w:t>算法</w:t>
            </w:r>
          </w:p>
          <w:p w:rsidR="00AE2C07" w:rsidRDefault="00AE2C07" w:rsidP="00120307">
            <w:r>
              <w:t>3</w:t>
            </w:r>
            <w:r>
              <w:rPr>
                <w:rFonts w:hint="eastAsia"/>
              </w:rPr>
              <w:t>、</w:t>
            </w:r>
            <w:r>
              <w:t>CAdES</w:t>
            </w:r>
            <w:r>
              <w:rPr>
                <w:rFonts w:hint="eastAsia"/>
              </w:rPr>
              <w:t>增加</w:t>
            </w:r>
            <w:r>
              <w:t>CAdES-C</w:t>
            </w:r>
            <w:r>
              <w:rPr>
                <w:rFonts w:hint="eastAsia"/>
              </w:rPr>
              <w:t>、</w:t>
            </w:r>
            <w:r>
              <w:t>CAdES-X Long</w:t>
            </w:r>
            <w:r>
              <w:rPr>
                <w:rFonts w:hint="eastAsia"/>
              </w:rPr>
              <w:t>、</w:t>
            </w:r>
            <w:r>
              <w:t>CAdES-X Type 1</w:t>
            </w:r>
            <w:r>
              <w:rPr>
                <w:rFonts w:hint="eastAsia"/>
              </w:rPr>
              <w:t>、</w:t>
            </w:r>
            <w:r>
              <w:t>CAdES-X Type 2</w:t>
            </w:r>
            <w:r>
              <w:rPr>
                <w:rFonts w:hint="eastAsia"/>
              </w:rPr>
              <w:t>、</w:t>
            </w:r>
            <w:r>
              <w:t>CAdES-X Long Type 1 or 2</w:t>
            </w:r>
            <w:r>
              <w:rPr>
                <w:rFonts w:hint="eastAsia"/>
              </w:rPr>
              <w:t>和</w:t>
            </w:r>
            <w:r>
              <w:t>CAdES-A</w:t>
            </w:r>
            <w:r>
              <w:rPr>
                <w:rFonts w:hint="eastAsia"/>
              </w:rPr>
              <w:t>的支持</w:t>
            </w:r>
          </w:p>
          <w:p w:rsidR="00AE2C07" w:rsidRDefault="00AE2C07" w:rsidP="00120307">
            <w:r>
              <w:t>4</w:t>
            </w:r>
            <w:r>
              <w:rPr>
                <w:rFonts w:hint="eastAsia"/>
              </w:rPr>
              <w:t>、</w:t>
            </w:r>
            <w:r>
              <w:t>SignedData</w:t>
            </w:r>
            <w:r>
              <w:rPr>
                <w:rFonts w:hint="eastAsia"/>
              </w:rPr>
              <w:t>验证增加同时验证证书的功能</w:t>
            </w:r>
          </w:p>
          <w:p w:rsidR="00AE2C07" w:rsidRDefault="00AE2C07" w:rsidP="00120307">
            <w:r>
              <w:t>5</w:t>
            </w:r>
            <w:r>
              <w:rPr>
                <w:rFonts w:hint="eastAsia"/>
              </w:rPr>
              <w:t>、增加更多的证书项的获取，主要是补充完整</w:t>
            </w:r>
            <w:r>
              <w:t>RFC5280</w:t>
            </w:r>
            <w:r>
              <w:rPr>
                <w:rFonts w:hint="eastAsia"/>
              </w:rPr>
              <w:t>里的要求的主体项以及</w:t>
            </w:r>
            <w:r>
              <w:t>EV</w:t>
            </w:r>
            <w:r>
              <w:rPr>
                <w:rFonts w:hint="eastAsia"/>
              </w:rPr>
              <w:t>证书里的主体项</w:t>
            </w:r>
          </w:p>
          <w:p w:rsidR="00AE2C07" w:rsidRDefault="00AE2C07" w:rsidP="00120307">
            <w:r>
              <w:t>6</w:t>
            </w:r>
            <w:r>
              <w:rPr>
                <w:rFonts w:hint="eastAsia"/>
              </w:rPr>
              <w:t>、</w:t>
            </w:r>
            <w:r>
              <w:t>COM</w:t>
            </w:r>
            <w:r>
              <w:rPr>
                <w:rFonts w:hint="eastAsia"/>
              </w:rPr>
              <w:t>版本增加构造国密</w:t>
            </w:r>
            <w:r>
              <w:t>SM2</w:t>
            </w:r>
            <w:r>
              <w:rPr>
                <w:rFonts w:hint="eastAsia"/>
              </w:rPr>
              <w:t>标准的数字信封和</w:t>
            </w:r>
            <w:r>
              <w:t>SignedData</w:t>
            </w:r>
          </w:p>
          <w:p w:rsidR="00AE2C07" w:rsidRDefault="00AE2C07" w:rsidP="00120307">
            <w:r>
              <w:t>7</w:t>
            </w:r>
            <w:r>
              <w:rPr>
                <w:rFonts w:hint="eastAsia"/>
              </w:rPr>
              <w:t>、</w:t>
            </w:r>
            <w:r>
              <w:t>UI</w:t>
            </w:r>
            <w:r>
              <w:rPr>
                <w:rFonts w:hint="eastAsia"/>
              </w:rPr>
              <w:t>增加</w:t>
            </w:r>
            <w:r>
              <w:t>id-pkix-ocsp-nocheck</w:t>
            </w:r>
            <w:r>
              <w:rPr>
                <w:rFonts w:hint="eastAsia"/>
              </w:rPr>
              <w:t>的显示和修复</w:t>
            </w:r>
            <w:r>
              <w:t>KX-458</w:t>
            </w:r>
          </w:p>
          <w:p w:rsidR="00AE2C07" w:rsidRPr="00120307" w:rsidRDefault="00AE2C07" w:rsidP="00C920D6">
            <w:pPr>
              <w:rPr>
                <w:rFonts w:ascii="Times New Roman" w:hAnsi="Times New Roman"/>
              </w:rPr>
            </w:pPr>
            <w:r>
              <w:rPr>
                <w:rFonts w:ascii="Times New Roman" w:hAnsi="Times New Roman"/>
              </w:rPr>
              <w:t>8</w:t>
            </w:r>
            <w:r>
              <w:rPr>
                <w:rFonts w:ascii="Times New Roman" w:hAnsi="Times New Roman"/>
              </w:rPr>
              <w:t>、</w:t>
            </w:r>
            <w:r>
              <w:rPr>
                <w:rFonts w:ascii="Times New Roman" w:hAnsi="Times New Roman"/>
              </w:rPr>
              <w:t>CNG</w:t>
            </w:r>
            <w:r>
              <w:rPr>
                <w:rFonts w:hint="eastAsia"/>
                <w:color w:val="333333"/>
              </w:rPr>
              <w:t>解决</w:t>
            </w:r>
            <w:hyperlink r:id="rId12" w:history="1">
              <w:r>
                <w:rPr>
                  <w:rStyle w:val="af2"/>
                  <w:color w:val="333333"/>
                </w:rPr>
                <w:t>KX-708</w:t>
              </w:r>
            </w:hyperlink>
            <w:r>
              <w:rPr>
                <w:rFonts w:hint="eastAsia"/>
                <w:color w:val="333333"/>
              </w:rPr>
              <w:t>，开机后首次打开</w:t>
            </w:r>
            <w:r>
              <w:rPr>
                <w:color w:val="333333"/>
              </w:rPr>
              <w:t>outlook2013</w:t>
            </w:r>
            <w:r>
              <w:rPr>
                <w:rFonts w:hint="eastAsia"/>
                <w:color w:val="333333"/>
              </w:rPr>
              <w:t>，如果</w:t>
            </w:r>
            <w:r>
              <w:rPr>
                <w:color w:val="333333"/>
              </w:rPr>
              <w:t>outlook</w:t>
            </w:r>
            <w:r>
              <w:rPr>
                <w:rFonts w:hint="eastAsia"/>
                <w:color w:val="333333"/>
              </w:rPr>
              <w:t>指向的第一份邮件是加密邮件，输入</w:t>
            </w:r>
            <w:r>
              <w:rPr>
                <w:color w:val="333333"/>
              </w:rPr>
              <w:t>PIN</w:t>
            </w:r>
            <w:r>
              <w:rPr>
                <w:rFonts w:hint="eastAsia"/>
                <w:color w:val="333333"/>
              </w:rPr>
              <w:t>码后，</w:t>
            </w:r>
            <w:r>
              <w:rPr>
                <w:color w:val="333333"/>
              </w:rPr>
              <w:t>outlook</w:t>
            </w:r>
            <w:r>
              <w:rPr>
                <w:rFonts w:hint="eastAsia"/>
                <w:color w:val="333333"/>
              </w:rPr>
              <w:t>崩溃。</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tcPr>
          <w:p w:rsidR="00AE2C07" w:rsidRDefault="00AE2C07" w:rsidP="008F2A53">
            <w:pPr>
              <w:rPr>
                <w:rFonts w:ascii="Times New Roman" w:hAnsi="Times New Roman"/>
                <w:szCs w:val="21"/>
              </w:rPr>
            </w:pPr>
          </w:p>
        </w:tc>
        <w:tc>
          <w:tcPr>
            <w:tcW w:w="1134" w:type="dxa"/>
          </w:tcPr>
          <w:p w:rsidR="00AE2C07" w:rsidRDefault="00AE2C07"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AE2C07" w:rsidRDefault="00AE2C07" w:rsidP="008F2A53">
            <w:r w:rsidRPr="00A03BF0">
              <w:rPr>
                <w:rFonts w:ascii="Times New Roman" w:hAnsi="Times New Roman"/>
                <w:szCs w:val="21"/>
              </w:rPr>
              <w:t>record_file_crypto.ini</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Modify</w:t>
            </w:r>
          </w:p>
        </w:tc>
        <w:tc>
          <w:tcPr>
            <w:tcW w:w="2977" w:type="dxa"/>
          </w:tcPr>
          <w:p w:rsidR="00AE2C07" w:rsidRDefault="00AE2C07" w:rsidP="008F2A53">
            <w:r>
              <w:t>/</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val="restart"/>
          </w:tcPr>
          <w:p w:rsidR="00AE2C07" w:rsidRDefault="00AE2C07" w:rsidP="008F2A53">
            <w:pPr>
              <w:rPr>
                <w:rFonts w:ascii="Times New Roman" w:hAnsi="Times New Roman"/>
                <w:szCs w:val="21"/>
              </w:rPr>
            </w:pPr>
            <w:r>
              <w:rPr>
                <w:rFonts w:ascii="Times New Roman" w:hAnsi="Times New Roman"/>
                <w:szCs w:val="21"/>
              </w:rPr>
              <w:t>2016-3-30</w:t>
            </w:r>
          </w:p>
        </w:tc>
        <w:tc>
          <w:tcPr>
            <w:tcW w:w="1134" w:type="dxa"/>
            <w:vMerge w:val="restart"/>
          </w:tcPr>
          <w:p w:rsidR="00AE2C07" w:rsidRPr="00A03BF0" w:rsidRDefault="00AE2C07" w:rsidP="008F2A53">
            <w:pPr>
              <w:rPr>
                <w:rFonts w:ascii="Times New Roman" w:hAnsi="Times New Roman"/>
                <w:szCs w:val="21"/>
              </w:rPr>
            </w:pPr>
            <w:r>
              <w:rPr>
                <w:rFonts w:ascii="Times New Roman" w:hAnsi="Times New Roman"/>
                <w:szCs w:val="21"/>
              </w:rPr>
              <w:t>CRYPTO</w:t>
            </w:r>
          </w:p>
        </w:tc>
        <w:tc>
          <w:tcPr>
            <w:tcW w:w="3402" w:type="dxa"/>
          </w:tcPr>
          <w:p w:rsidR="00AE2C07" w:rsidRPr="00A03BF0" w:rsidRDefault="00AE2C07" w:rsidP="008F2A53">
            <w:pPr>
              <w:rPr>
                <w:rFonts w:ascii="Times New Roman" w:hAnsi="Times New Roman"/>
                <w:szCs w:val="21"/>
              </w:rPr>
            </w:pPr>
            <w:r w:rsidRPr="00AE2C07">
              <w:rPr>
                <w:rFonts w:ascii="Times New Roman" w:hAnsi="Times New Roman"/>
                <w:szCs w:val="21"/>
              </w:rPr>
              <w:t>Netca.Pki.dll</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Add</w:t>
            </w:r>
          </w:p>
        </w:tc>
        <w:tc>
          <w:tcPr>
            <w:tcW w:w="2977" w:type="dxa"/>
          </w:tcPr>
          <w:p w:rsidR="00AE2C07" w:rsidRDefault="00AE2C07" w:rsidP="008F2A53">
            <w:r>
              <w:rPr>
                <w:rFonts w:hint="eastAsia"/>
              </w:rPr>
              <w:t>.net接口</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tcPr>
          <w:p w:rsidR="00AE2C07" w:rsidRDefault="00AE2C07" w:rsidP="008F2A53">
            <w:pPr>
              <w:rPr>
                <w:rFonts w:ascii="Times New Roman" w:hAnsi="Times New Roman"/>
                <w:szCs w:val="21"/>
              </w:rPr>
            </w:pPr>
          </w:p>
        </w:tc>
        <w:tc>
          <w:tcPr>
            <w:tcW w:w="1134" w:type="dxa"/>
            <w:vMerge/>
          </w:tcPr>
          <w:p w:rsidR="00AE2C07" w:rsidRDefault="00AE2C07" w:rsidP="008F2A53">
            <w:pPr>
              <w:rPr>
                <w:rFonts w:ascii="Times New Roman" w:hAnsi="Times New Roman"/>
                <w:szCs w:val="21"/>
              </w:rPr>
            </w:pPr>
          </w:p>
        </w:tc>
        <w:tc>
          <w:tcPr>
            <w:tcW w:w="3402" w:type="dxa"/>
          </w:tcPr>
          <w:p w:rsidR="00AE2C07" w:rsidRPr="00AE2C07" w:rsidRDefault="00AE2C07" w:rsidP="008F2A53">
            <w:pPr>
              <w:rPr>
                <w:rFonts w:ascii="Times New Roman" w:hAnsi="Times New Roman"/>
                <w:szCs w:val="21"/>
              </w:rPr>
            </w:pPr>
            <w:r w:rsidRPr="00AE2C07">
              <w:rPr>
                <w:rFonts w:ascii="Times New Roman" w:hAnsi="Times New Roman"/>
                <w:szCs w:val="21"/>
              </w:rPr>
              <w:t>NetcaSM2CNGProvider.dll</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w:t>
            </w:r>
          </w:p>
        </w:tc>
        <w:tc>
          <w:tcPr>
            <w:tcW w:w="2977" w:type="dxa"/>
          </w:tcPr>
          <w:p w:rsidR="00AE2C07" w:rsidRDefault="00AE2C07" w:rsidP="008F2A53">
            <w:r>
              <w:rPr>
                <w:rFonts w:hint="eastAsia"/>
              </w:rPr>
              <w:t>修改</w:t>
            </w:r>
            <w:r w:rsidR="00C87957">
              <w:rPr>
                <w:rFonts w:hint="eastAsia"/>
              </w:rPr>
              <w:t>安装</w:t>
            </w:r>
            <w:r>
              <w:rPr>
                <w:rFonts w:hint="eastAsia"/>
              </w:rPr>
              <w:t>方式</w:t>
            </w:r>
          </w:p>
        </w:tc>
      </w:tr>
      <w:tr w:rsidR="00AE2C07" w:rsidRPr="008C0A81" w:rsidTr="000B2DFE">
        <w:trPr>
          <w:trHeight w:val="572"/>
        </w:trPr>
        <w:tc>
          <w:tcPr>
            <w:tcW w:w="851" w:type="dxa"/>
            <w:vMerge/>
          </w:tcPr>
          <w:p w:rsidR="00AE2C07" w:rsidRDefault="00AE2C07" w:rsidP="008F2A53">
            <w:pPr>
              <w:rPr>
                <w:rFonts w:ascii="Times New Roman" w:hAnsi="Times New Roman"/>
                <w:szCs w:val="21"/>
              </w:rPr>
            </w:pPr>
          </w:p>
        </w:tc>
        <w:tc>
          <w:tcPr>
            <w:tcW w:w="1276" w:type="dxa"/>
            <w:vMerge/>
          </w:tcPr>
          <w:p w:rsidR="00AE2C07" w:rsidRDefault="00AE2C07" w:rsidP="008F2A53">
            <w:pPr>
              <w:rPr>
                <w:rFonts w:ascii="Times New Roman" w:hAnsi="Times New Roman"/>
                <w:szCs w:val="21"/>
              </w:rPr>
            </w:pPr>
          </w:p>
        </w:tc>
        <w:tc>
          <w:tcPr>
            <w:tcW w:w="1134" w:type="dxa"/>
          </w:tcPr>
          <w:p w:rsidR="00AE2C07" w:rsidRPr="00A03BF0" w:rsidRDefault="00AE2C07"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AE2C07" w:rsidRPr="00A03BF0" w:rsidRDefault="00AE2C07" w:rsidP="008F2A53">
            <w:pPr>
              <w:rPr>
                <w:rFonts w:ascii="Times New Roman" w:hAnsi="Times New Roman"/>
                <w:szCs w:val="21"/>
              </w:rPr>
            </w:pPr>
            <w:r w:rsidRPr="00A03BF0">
              <w:rPr>
                <w:rFonts w:ascii="Times New Roman" w:hAnsi="Times New Roman"/>
                <w:szCs w:val="21"/>
              </w:rPr>
              <w:t>record_file_crypto.ini</w:t>
            </w:r>
          </w:p>
        </w:tc>
        <w:tc>
          <w:tcPr>
            <w:tcW w:w="850" w:type="dxa"/>
          </w:tcPr>
          <w:p w:rsidR="00AE2C07" w:rsidRDefault="00AE2C07" w:rsidP="008F2A53">
            <w:pPr>
              <w:jc w:val="center"/>
              <w:rPr>
                <w:rFonts w:ascii="Times New Roman" w:hAnsi="Times New Roman"/>
                <w:szCs w:val="21"/>
              </w:rPr>
            </w:pPr>
            <w:r>
              <w:rPr>
                <w:rFonts w:ascii="Times New Roman" w:hAnsi="Times New Roman" w:hint="eastAsia"/>
                <w:szCs w:val="21"/>
              </w:rPr>
              <w:t>Modify</w:t>
            </w:r>
          </w:p>
        </w:tc>
        <w:tc>
          <w:tcPr>
            <w:tcW w:w="2977" w:type="dxa"/>
          </w:tcPr>
          <w:p w:rsidR="00AE2C07" w:rsidRDefault="00AE2C07" w:rsidP="008F2A53">
            <w:r>
              <w:t>/</w:t>
            </w:r>
          </w:p>
        </w:tc>
      </w:tr>
      <w:tr w:rsidR="00AD094C" w:rsidRPr="008C0A81" w:rsidTr="000B2DFE">
        <w:trPr>
          <w:trHeight w:val="572"/>
        </w:trPr>
        <w:tc>
          <w:tcPr>
            <w:tcW w:w="851" w:type="dxa"/>
            <w:vMerge w:val="restart"/>
          </w:tcPr>
          <w:p w:rsidR="00AD094C" w:rsidRDefault="00AD094C" w:rsidP="008F2A53">
            <w:pPr>
              <w:rPr>
                <w:rFonts w:ascii="Times New Roman" w:hAnsi="Times New Roman"/>
                <w:szCs w:val="21"/>
              </w:rPr>
            </w:pPr>
            <w:r>
              <w:rPr>
                <w:rFonts w:ascii="Times New Roman" w:hAnsi="Times New Roman"/>
                <w:szCs w:val="21"/>
              </w:rPr>
              <w:t>2.0</w:t>
            </w:r>
          </w:p>
        </w:tc>
        <w:tc>
          <w:tcPr>
            <w:tcW w:w="1276" w:type="dxa"/>
            <w:vMerge w:val="restart"/>
          </w:tcPr>
          <w:p w:rsidR="00AD094C" w:rsidRDefault="00AD094C" w:rsidP="008F2A53">
            <w:pPr>
              <w:rPr>
                <w:rFonts w:ascii="Times New Roman" w:hAnsi="Times New Roman"/>
                <w:szCs w:val="21"/>
              </w:rPr>
            </w:pPr>
            <w:r>
              <w:rPr>
                <w:rFonts w:ascii="Times New Roman" w:hAnsi="Times New Roman"/>
                <w:szCs w:val="21"/>
              </w:rPr>
              <w:t>2016-4-12</w:t>
            </w:r>
          </w:p>
        </w:tc>
        <w:tc>
          <w:tcPr>
            <w:tcW w:w="1134" w:type="dxa"/>
          </w:tcPr>
          <w:p w:rsidR="00AD094C" w:rsidRPr="00A03BF0" w:rsidRDefault="00AD094C" w:rsidP="008F2A53">
            <w:pPr>
              <w:rPr>
                <w:rFonts w:ascii="Times New Roman" w:hAnsi="Times New Roman"/>
                <w:szCs w:val="21"/>
              </w:rPr>
            </w:pPr>
            <w:r>
              <w:rPr>
                <w:rFonts w:ascii="Times New Roman" w:hAnsi="Times New Roman"/>
                <w:szCs w:val="21"/>
              </w:rPr>
              <w:t>CRYPTO</w:t>
            </w:r>
          </w:p>
        </w:tc>
        <w:tc>
          <w:tcPr>
            <w:tcW w:w="3402" w:type="dxa"/>
          </w:tcPr>
          <w:p w:rsidR="00AD094C" w:rsidRDefault="00AD094C" w:rsidP="008F2A53">
            <w:r>
              <w:t>NETCA_CRYPTO.dll</w:t>
            </w:r>
          </w:p>
          <w:p w:rsidR="00AD094C" w:rsidRDefault="00AD094C" w:rsidP="008F2A53">
            <w:r>
              <w:t>NETCA_ASN1.dll</w:t>
            </w:r>
          </w:p>
          <w:p w:rsidR="00AD094C" w:rsidRDefault="00AD094C" w:rsidP="008F2A53">
            <w:r>
              <w:t>NETCA_UTIL.dll</w:t>
            </w:r>
          </w:p>
          <w:p w:rsidR="00AD094C" w:rsidRPr="00A03BF0" w:rsidRDefault="00AD094C" w:rsidP="008F2A53">
            <w:pPr>
              <w:rPr>
                <w:rFonts w:ascii="Times New Roman" w:hAnsi="Times New Roman"/>
                <w:szCs w:val="21"/>
              </w:rPr>
            </w:pPr>
            <w:r>
              <w:t>NetcaPkiCom.dll</w:t>
            </w:r>
          </w:p>
        </w:tc>
        <w:tc>
          <w:tcPr>
            <w:tcW w:w="850" w:type="dxa"/>
          </w:tcPr>
          <w:p w:rsidR="00AD094C" w:rsidRDefault="00AD094C" w:rsidP="008F2A53">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AD094C" w:rsidRDefault="00AD094C" w:rsidP="00AD094C">
            <w:pPr>
              <w:rPr>
                <w:rFonts w:ascii="Calibri" w:hAnsi="Calibri"/>
                <w:kern w:val="0"/>
                <w:szCs w:val="21"/>
              </w:rPr>
            </w:pPr>
            <w:r>
              <w:t>1</w:t>
            </w:r>
            <w:r>
              <w:rPr>
                <w:rFonts w:hint="eastAsia"/>
              </w:rPr>
              <w:t>、增加</w:t>
            </w:r>
            <w:r>
              <w:t>SHA3</w:t>
            </w:r>
            <w:r>
              <w:rPr>
                <w:rFonts w:hint="eastAsia"/>
              </w:rPr>
              <w:t>的支持，但是没有找到签名相关的</w:t>
            </w:r>
            <w:r>
              <w:t>OID</w:t>
            </w:r>
            <w:r>
              <w:rPr>
                <w:rFonts w:hint="eastAsia"/>
              </w:rPr>
              <w:t>，因此</w:t>
            </w:r>
            <w:r>
              <w:t>SignedData</w:t>
            </w:r>
            <w:r>
              <w:rPr>
                <w:rFonts w:hint="eastAsia"/>
              </w:rPr>
              <w:t>还不能使用</w:t>
            </w:r>
          </w:p>
          <w:p w:rsidR="00AD094C" w:rsidRDefault="00AD094C" w:rsidP="00AD094C">
            <w:r>
              <w:t>2</w:t>
            </w:r>
            <w:r>
              <w:rPr>
                <w:rFonts w:hint="eastAsia"/>
              </w:rPr>
              <w:t>、增加配置信息和高层封装的函数</w:t>
            </w:r>
          </w:p>
          <w:p w:rsidR="00AD094C" w:rsidRDefault="00AD094C" w:rsidP="00AD094C">
            <w:r>
              <w:t>3</w:t>
            </w:r>
            <w:r>
              <w:rPr>
                <w:rFonts w:hint="eastAsia"/>
              </w:rPr>
              <w:t>、增加设备事件，仅</w:t>
            </w:r>
            <w:r>
              <w:t>Windows</w:t>
            </w:r>
            <w:r>
              <w:rPr>
                <w:rFonts w:hint="eastAsia"/>
              </w:rPr>
              <w:t>下有效</w:t>
            </w:r>
          </w:p>
          <w:p w:rsidR="00AD094C" w:rsidRDefault="00AD094C" w:rsidP="00AD094C">
            <w:r>
              <w:t>4</w:t>
            </w:r>
            <w:r>
              <w:rPr>
                <w:rFonts w:hint="eastAsia"/>
              </w:rPr>
              <w:t>、增加</w:t>
            </w:r>
            <w:r>
              <w:t>Adobe PDF</w:t>
            </w:r>
            <w:r>
              <w:rPr>
                <w:rFonts w:hint="eastAsia"/>
              </w:rPr>
              <w:t>的</w:t>
            </w:r>
            <w:r>
              <w:t>AdbeRevocationInfoArchival</w:t>
            </w:r>
            <w:r>
              <w:rPr>
                <w:rFonts w:hint="eastAsia"/>
              </w:rPr>
              <w:t>签名属性的处理</w:t>
            </w:r>
          </w:p>
          <w:p w:rsidR="00AD094C" w:rsidRDefault="00AD094C" w:rsidP="00AD094C">
            <w:r>
              <w:lastRenderedPageBreak/>
              <w:t>5</w:t>
            </w:r>
            <w:r>
              <w:rPr>
                <w:rFonts w:hint="eastAsia"/>
              </w:rPr>
              <w:t>、数字信封增加获取接收者信息的编码，以支持客户端解密对称密钥，服务端解对称加密的方式</w:t>
            </w:r>
          </w:p>
          <w:p w:rsidR="00AD094C" w:rsidRDefault="00AD094C" w:rsidP="00AD094C">
            <w:r>
              <w:t>6</w:t>
            </w:r>
            <w:r>
              <w:rPr>
                <w:rFonts w:hint="eastAsia"/>
              </w:rPr>
              <w:t>、修正一些</w:t>
            </w:r>
            <w:r>
              <w:t>BUG</w:t>
            </w:r>
            <w:r>
              <w:rPr>
                <w:rFonts w:hint="eastAsia"/>
              </w:rPr>
              <w:t>，包括</w:t>
            </w:r>
            <w:r>
              <w:t>PDFSP-9</w:t>
            </w:r>
          </w:p>
          <w:p w:rsidR="00AD094C" w:rsidRPr="00AD094C" w:rsidRDefault="00AD094C" w:rsidP="008F2A53"/>
        </w:tc>
      </w:tr>
      <w:tr w:rsidR="00AD094C" w:rsidRPr="008C0A81" w:rsidTr="000B2DFE">
        <w:trPr>
          <w:trHeight w:val="572"/>
        </w:trPr>
        <w:tc>
          <w:tcPr>
            <w:tcW w:w="851" w:type="dxa"/>
            <w:vMerge/>
          </w:tcPr>
          <w:p w:rsidR="00AD094C" w:rsidRDefault="00AD094C" w:rsidP="008F2A53">
            <w:pPr>
              <w:rPr>
                <w:rFonts w:ascii="Times New Roman" w:hAnsi="Times New Roman"/>
                <w:szCs w:val="21"/>
              </w:rPr>
            </w:pPr>
          </w:p>
        </w:tc>
        <w:tc>
          <w:tcPr>
            <w:tcW w:w="1276" w:type="dxa"/>
            <w:vMerge/>
          </w:tcPr>
          <w:p w:rsidR="00AD094C" w:rsidRDefault="00AD094C" w:rsidP="008F2A53">
            <w:pPr>
              <w:rPr>
                <w:rFonts w:ascii="Times New Roman" w:hAnsi="Times New Roman"/>
                <w:szCs w:val="21"/>
              </w:rPr>
            </w:pPr>
          </w:p>
        </w:tc>
        <w:tc>
          <w:tcPr>
            <w:tcW w:w="1134" w:type="dxa"/>
          </w:tcPr>
          <w:p w:rsidR="00AD094C" w:rsidRPr="00A03BF0" w:rsidRDefault="00AD094C"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AD094C" w:rsidRPr="00A03BF0" w:rsidRDefault="00AD094C" w:rsidP="008F2A53">
            <w:pPr>
              <w:rPr>
                <w:rFonts w:ascii="Times New Roman" w:hAnsi="Times New Roman"/>
                <w:szCs w:val="21"/>
              </w:rPr>
            </w:pPr>
            <w:r w:rsidRPr="00A03BF0">
              <w:rPr>
                <w:rFonts w:ascii="Times New Roman" w:hAnsi="Times New Roman"/>
                <w:szCs w:val="21"/>
              </w:rPr>
              <w:t>record_file_crypto.ini</w:t>
            </w:r>
          </w:p>
        </w:tc>
        <w:tc>
          <w:tcPr>
            <w:tcW w:w="850" w:type="dxa"/>
          </w:tcPr>
          <w:p w:rsidR="00AD094C" w:rsidRDefault="00AD094C" w:rsidP="008F2A53">
            <w:pPr>
              <w:jc w:val="center"/>
              <w:rPr>
                <w:rFonts w:ascii="Times New Roman" w:hAnsi="Times New Roman"/>
                <w:szCs w:val="21"/>
              </w:rPr>
            </w:pPr>
            <w:r>
              <w:rPr>
                <w:rFonts w:ascii="Times New Roman" w:hAnsi="Times New Roman" w:hint="eastAsia"/>
                <w:szCs w:val="21"/>
              </w:rPr>
              <w:t>Modify</w:t>
            </w:r>
          </w:p>
        </w:tc>
        <w:tc>
          <w:tcPr>
            <w:tcW w:w="2977" w:type="dxa"/>
          </w:tcPr>
          <w:p w:rsidR="00AD094C" w:rsidRDefault="00AD094C" w:rsidP="008F2A53">
            <w:r>
              <w:rPr>
                <w:rFonts w:hint="eastAsia"/>
              </w:rPr>
              <w:t>/</w:t>
            </w:r>
          </w:p>
        </w:tc>
      </w:tr>
      <w:tr w:rsidR="00956ECC" w:rsidRPr="008C0A81" w:rsidTr="000B2DFE">
        <w:trPr>
          <w:trHeight w:val="572"/>
        </w:trPr>
        <w:tc>
          <w:tcPr>
            <w:tcW w:w="851" w:type="dxa"/>
            <w:vMerge w:val="restart"/>
          </w:tcPr>
          <w:p w:rsidR="00956ECC" w:rsidRDefault="00956ECC" w:rsidP="008F2A53">
            <w:pPr>
              <w:rPr>
                <w:rFonts w:ascii="Times New Roman" w:hAnsi="Times New Roman"/>
                <w:szCs w:val="21"/>
              </w:rPr>
            </w:pPr>
            <w:r>
              <w:rPr>
                <w:rFonts w:ascii="Times New Roman" w:hAnsi="Times New Roman"/>
                <w:szCs w:val="21"/>
              </w:rPr>
              <w:t>2.0.4</w:t>
            </w:r>
          </w:p>
        </w:tc>
        <w:tc>
          <w:tcPr>
            <w:tcW w:w="1276" w:type="dxa"/>
            <w:vMerge w:val="restart"/>
          </w:tcPr>
          <w:p w:rsidR="00956ECC" w:rsidRDefault="00956ECC" w:rsidP="008F2A53">
            <w:pPr>
              <w:rPr>
                <w:rFonts w:ascii="Times New Roman" w:hAnsi="Times New Roman"/>
                <w:szCs w:val="21"/>
              </w:rPr>
            </w:pPr>
            <w:r>
              <w:rPr>
                <w:rFonts w:ascii="Times New Roman" w:hAnsi="Times New Roman"/>
                <w:szCs w:val="21"/>
              </w:rPr>
              <w:t>2016-5-16</w:t>
            </w:r>
          </w:p>
        </w:tc>
        <w:tc>
          <w:tcPr>
            <w:tcW w:w="1134" w:type="dxa"/>
          </w:tcPr>
          <w:p w:rsidR="00956ECC" w:rsidRPr="00A03BF0" w:rsidRDefault="00956ECC" w:rsidP="008F2A53">
            <w:pPr>
              <w:rPr>
                <w:rFonts w:ascii="Times New Roman" w:hAnsi="Times New Roman"/>
                <w:szCs w:val="21"/>
              </w:rPr>
            </w:pPr>
            <w:r>
              <w:rPr>
                <w:rFonts w:ascii="Times New Roman" w:hAnsi="Times New Roman"/>
                <w:szCs w:val="21"/>
              </w:rPr>
              <w:t>CRYPTO</w:t>
            </w:r>
          </w:p>
        </w:tc>
        <w:tc>
          <w:tcPr>
            <w:tcW w:w="3402" w:type="dxa"/>
          </w:tcPr>
          <w:p w:rsidR="00956ECC" w:rsidRDefault="00956ECC" w:rsidP="008F2A53">
            <w:r>
              <w:rPr>
                <w:rFonts w:hint="eastAsia"/>
              </w:rPr>
              <w:t>NETCA_CRYPTO.dll</w:t>
            </w:r>
          </w:p>
          <w:p w:rsidR="00956ECC" w:rsidRPr="00956ECC" w:rsidRDefault="00956ECC" w:rsidP="008F2A53">
            <w:r>
              <w:t>NETCA_ASN1.dll</w:t>
            </w:r>
          </w:p>
        </w:tc>
        <w:tc>
          <w:tcPr>
            <w:tcW w:w="850" w:type="dxa"/>
          </w:tcPr>
          <w:p w:rsidR="00956ECC" w:rsidRDefault="00956ECC" w:rsidP="008F2A53">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956ECC" w:rsidRDefault="00956ECC" w:rsidP="008F2A53">
            <w:r>
              <w:rPr>
                <w:rFonts w:hint="eastAsia"/>
              </w:rPr>
              <w:t>修正一些上个版本（2.0.1）引入的问题，比如:在某些情况下，使用OCSP验证证书状态会导致崩溃；解码某些Adobe RevocationInfoArchival会失败等等</w:t>
            </w:r>
          </w:p>
        </w:tc>
      </w:tr>
      <w:tr w:rsidR="00956ECC" w:rsidRPr="008C0A81" w:rsidTr="000B2DFE">
        <w:trPr>
          <w:trHeight w:val="572"/>
        </w:trPr>
        <w:tc>
          <w:tcPr>
            <w:tcW w:w="851" w:type="dxa"/>
            <w:vMerge/>
          </w:tcPr>
          <w:p w:rsidR="00956ECC" w:rsidRDefault="00956ECC" w:rsidP="008F2A53">
            <w:pPr>
              <w:rPr>
                <w:rFonts w:ascii="Times New Roman" w:hAnsi="Times New Roman"/>
                <w:szCs w:val="21"/>
              </w:rPr>
            </w:pPr>
          </w:p>
        </w:tc>
        <w:tc>
          <w:tcPr>
            <w:tcW w:w="1276" w:type="dxa"/>
            <w:vMerge/>
          </w:tcPr>
          <w:p w:rsidR="00956ECC" w:rsidRDefault="00956ECC" w:rsidP="008F2A53">
            <w:pPr>
              <w:rPr>
                <w:rFonts w:ascii="Times New Roman" w:hAnsi="Times New Roman"/>
                <w:szCs w:val="21"/>
              </w:rPr>
            </w:pPr>
          </w:p>
        </w:tc>
        <w:tc>
          <w:tcPr>
            <w:tcW w:w="1134" w:type="dxa"/>
          </w:tcPr>
          <w:p w:rsidR="00956ECC" w:rsidRDefault="00956ECC"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956ECC" w:rsidRDefault="00956ECC" w:rsidP="008F2A53">
            <w:r w:rsidRPr="00A03BF0">
              <w:rPr>
                <w:rFonts w:ascii="Times New Roman" w:hAnsi="Times New Roman"/>
                <w:szCs w:val="21"/>
              </w:rPr>
              <w:t>record_file_crypto.ini</w:t>
            </w:r>
          </w:p>
        </w:tc>
        <w:tc>
          <w:tcPr>
            <w:tcW w:w="850" w:type="dxa"/>
          </w:tcPr>
          <w:p w:rsidR="00956ECC" w:rsidRDefault="00956ECC" w:rsidP="008F2A53">
            <w:pPr>
              <w:jc w:val="center"/>
              <w:rPr>
                <w:rFonts w:ascii="Times New Roman" w:hAnsi="Times New Roman"/>
                <w:szCs w:val="21"/>
              </w:rPr>
            </w:pPr>
            <w:r>
              <w:rPr>
                <w:rFonts w:ascii="Times New Roman" w:hAnsi="Times New Roman" w:hint="eastAsia"/>
                <w:szCs w:val="21"/>
              </w:rPr>
              <w:t>Modify</w:t>
            </w:r>
          </w:p>
        </w:tc>
        <w:tc>
          <w:tcPr>
            <w:tcW w:w="2977" w:type="dxa"/>
          </w:tcPr>
          <w:p w:rsidR="00956ECC" w:rsidRDefault="00956ECC" w:rsidP="008F2A53">
            <w:r>
              <w:rPr>
                <w:rFonts w:hint="eastAsia"/>
              </w:rPr>
              <w:t>/</w:t>
            </w:r>
          </w:p>
        </w:tc>
      </w:tr>
      <w:tr w:rsidR="00F97A7D" w:rsidRPr="008C0A81" w:rsidTr="000B2DFE">
        <w:trPr>
          <w:trHeight w:val="572"/>
        </w:trPr>
        <w:tc>
          <w:tcPr>
            <w:tcW w:w="851" w:type="dxa"/>
            <w:vMerge w:val="restart"/>
          </w:tcPr>
          <w:p w:rsidR="00F97A7D" w:rsidRDefault="00F97A7D" w:rsidP="008F2A53">
            <w:pPr>
              <w:rPr>
                <w:rFonts w:ascii="Times New Roman" w:hAnsi="Times New Roman"/>
                <w:szCs w:val="21"/>
              </w:rPr>
            </w:pPr>
            <w:r>
              <w:rPr>
                <w:rFonts w:ascii="Times New Roman" w:hAnsi="Times New Roman"/>
                <w:szCs w:val="21"/>
              </w:rPr>
              <w:t>2.0.8</w:t>
            </w:r>
          </w:p>
        </w:tc>
        <w:tc>
          <w:tcPr>
            <w:tcW w:w="1276" w:type="dxa"/>
            <w:vMerge w:val="restart"/>
          </w:tcPr>
          <w:p w:rsidR="00F97A7D" w:rsidRDefault="00F97A7D" w:rsidP="008F2A53">
            <w:pPr>
              <w:rPr>
                <w:rFonts w:ascii="Times New Roman" w:hAnsi="Times New Roman"/>
                <w:szCs w:val="21"/>
              </w:rPr>
            </w:pPr>
            <w:r>
              <w:rPr>
                <w:rFonts w:ascii="Times New Roman" w:hAnsi="Times New Roman"/>
                <w:szCs w:val="21"/>
              </w:rPr>
              <w:t>2016-6-15</w:t>
            </w:r>
          </w:p>
        </w:tc>
        <w:tc>
          <w:tcPr>
            <w:tcW w:w="1134" w:type="dxa"/>
          </w:tcPr>
          <w:p w:rsidR="00F97A7D" w:rsidRPr="00A03BF0" w:rsidRDefault="00F97A7D" w:rsidP="008F2A53">
            <w:pPr>
              <w:rPr>
                <w:rFonts w:ascii="Times New Roman" w:hAnsi="Times New Roman"/>
                <w:szCs w:val="21"/>
              </w:rPr>
            </w:pPr>
            <w:r>
              <w:rPr>
                <w:rFonts w:ascii="Times New Roman" w:hAnsi="Times New Roman"/>
                <w:szCs w:val="21"/>
              </w:rPr>
              <w:t>CRYPTO</w:t>
            </w:r>
          </w:p>
        </w:tc>
        <w:tc>
          <w:tcPr>
            <w:tcW w:w="3402" w:type="dxa"/>
          </w:tcPr>
          <w:p w:rsidR="00F97A7D" w:rsidRPr="00A03BF0" w:rsidRDefault="00F97A7D" w:rsidP="008F2A53">
            <w:pPr>
              <w:rPr>
                <w:rFonts w:ascii="Times New Roman" w:hAnsi="Times New Roman"/>
                <w:szCs w:val="21"/>
              </w:rPr>
            </w:pPr>
            <w:r>
              <w:rPr>
                <w:rFonts w:ascii="Times New Roman" w:hAnsi="Times New Roman" w:hint="eastAsia"/>
                <w:szCs w:val="21"/>
              </w:rPr>
              <w:t>NETCA_CRYPTO.dll</w:t>
            </w:r>
          </w:p>
        </w:tc>
        <w:tc>
          <w:tcPr>
            <w:tcW w:w="850" w:type="dxa"/>
          </w:tcPr>
          <w:p w:rsidR="00F97A7D" w:rsidRDefault="00F97A7D" w:rsidP="008F2A53">
            <w:pPr>
              <w:jc w:val="center"/>
              <w:rPr>
                <w:rFonts w:ascii="Times New Roman" w:hAnsi="Times New Roman"/>
                <w:szCs w:val="21"/>
              </w:rPr>
            </w:pPr>
            <w:r>
              <w:rPr>
                <w:rFonts w:ascii="Times New Roman" w:hAnsi="Times New Roman" w:hint="eastAsia"/>
                <w:szCs w:val="21"/>
              </w:rPr>
              <w:t>Modify</w:t>
            </w:r>
          </w:p>
        </w:tc>
        <w:tc>
          <w:tcPr>
            <w:tcW w:w="2977" w:type="dxa"/>
          </w:tcPr>
          <w:p w:rsidR="00F97A7D" w:rsidRDefault="00F97A7D" w:rsidP="007F1414">
            <w:pPr>
              <w:rPr>
                <w:kern w:val="0"/>
                <w:szCs w:val="21"/>
              </w:rPr>
            </w:pPr>
            <w:r>
              <w:rPr>
                <w:rFonts w:hint="eastAsia"/>
              </w:rPr>
              <w:t>1、修正数字信封解密在直接设置对称密钥或者不解密的情况下还是需要有解密证书的BUG</w:t>
            </w:r>
          </w:p>
          <w:p w:rsidR="00F97A7D" w:rsidRPr="007F1414" w:rsidRDefault="00F97A7D" w:rsidP="008F2A53">
            <w:r>
              <w:rPr>
                <w:rFonts w:hint="eastAsia"/>
              </w:rPr>
              <w:t>2、修正验证证书的一些相关BUG，包括：过期验证，不验证时间验证OCSP等</w:t>
            </w:r>
          </w:p>
        </w:tc>
      </w:tr>
      <w:tr w:rsidR="00F97A7D" w:rsidRPr="008C0A81" w:rsidTr="000B2DFE">
        <w:trPr>
          <w:trHeight w:val="572"/>
        </w:trPr>
        <w:tc>
          <w:tcPr>
            <w:tcW w:w="851" w:type="dxa"/>
            <w:vMerge/>
          </w:tcPr>
          <w:p w:rsidR="00F97A7D" w:rsidRDefault="00F97A7D" w:rsidP="008F2A53">
            <w:pPr>
              <w:rPr>
                <w:rFonts w:ascii="Times New Roman" w:hAnsi="Times New Roman"/>
                <w:szCs w:val="21"/>
              </w:rPr>
            </w:pPr>
          </w:p>
        </w:tc>
        <w:tc>
          <w:tcPr>
            <w:tcW w:w="1276" w:type="dxa"/>
            <w:vMerge/>
          </w:tcPr>
          <w:p w:rsidR="00F97A7D" w:rsidRDefault="00F97A7D" w:rsidP="008F2A53">
            <w:pPr>
              <w:rPr>
                <w:rFonts w:ascii="Times New Roman" w:hAnsi="Times New Roman"/>
                <w:szCs w:val="21"/>
              </w:rPr>
            </w:pPr>
          </w:p>
        </w:tc>
        <w:tc>
          <w:tcPr>
            <w:tcW w:w="1134" w:type="dxa"/>
          </w:tcPr>
          <w:p w:rsidR="00F97A7D" w:rsidRPr="00A03BF0" w:rsidRDefault="00F97A7D"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F97A7D" w:rsidRPr="00A03BF0" w:rsidRDefault="00F97A7D" w:rsidP="008F2A53">
            <w:pPr>
              <w:rPr>
                <w:rFonts w:ascii="Times New Roman" w:hAnsi="Times New Roman"/>
                <w:szCs w:val="21"/>
              </w:rPr>
            </w:pPr>
            <w:r w:rsidRPr="00A03BF0">
              <w:rPr>
                <w:rFonts w:ascii="Times New Roman" w:hAnsi="Times New Roman"/>
                <w:szCs w:val="21"/>
              </w:rPr>
              <w:t>record_file_crypto.ini</w:t>
            </w:r>
          </w:p>
        </w:tc>
        <w:tc>
          <w:tcPr>
            <w:tcW w:w="850" w:type="dxa"/>
          </w:tcPr>
          <w:p w:rsidR="00F97A7D" w:rsidRDefault="00CA356F" w:rsidP="008F2A53">
            <w:pPr>
              <w:jc w:val="center"/>
              <w:rPr>
                <w:rFonts w:ascii="Times New Roman" w:hAnsi="Times New Roman"/>
                <w:szCs w:val="21"/>
              </w:rPr>
            </w:pPr>
            <w:r>
              <w:rPr>
                <w:rFonts w:ascii="Times New Roman" w:hAnsi="Times New Roman"/>
                <w:szCs w:val="21"/>
              </w:rPr>
              <w:t>Modify</w:t>
            </w:r>
          </w:p>
        </w:tc>
        <w:tc>
          <w:tcPr>
            <w:tcW w:w="2977" w:type="dxa"/>
          </w:tcPr>
          <w:p w:rsidR="00F97A7D" w:rsidRDefault="00F97A7D" w:rsidP="008F2A53">
            <w:r>
              <w:rPr>
                <w:rFonts w:hint="eastAsia"/>
              </w:rPr>
              <w:t>/</w:t>
            </w:r>
          </w:p>
        </w:tc>
      </w:tr>
      <w:tr w:rsidR="0067445D" w:rsidRPr="008C0A81" w:rsidTr="000B2DFE">
        <w:trPr>
          <w:trHeight w:val="572"/>
        </w:trPr>
        <w:tc>
          <w:tcPr>
            <w:tcW w:w="851" w:type="dxa"/>
            <w:vMerge w:val="restart"/>
          </w:tcPr>
          <w:p w:rsidR="0067445D" w:rsidRDefault="0067445D" w:rsidP="008F2A53">
            <w:pPr>
              <w:rPr>
                <w:rFonts w:ascii="Times New Roman" w:hAnsi="Times New Roman"/>
                <w:szCs w:val="21"/>
              </w:rPr>
            </w:pPr>
            <w:r>
              <w:rPr>
                <w:rFonts w:ascii="Times New Roman" w:hAnsi="Times New Roman"/>
                <w:szCs w:val="21"/>
              </w:rPr>
              <w:t>2.0.11</w:t>
            </w:r>
          </w:p>
        </w:tc>
        <w:tc>
          <w:tcPr>
            <w:tcW w:w="1276" w:type="dxa"/>
            <w:vMerge w:val="restart"/>
          </w:tcPr>
          <w:p w:rsidR="0067445D" w:rsidRDefault="0067445D" w:rsidP="008F2A53">
            <w:pPr>
              <w:rPr>
                <w:rFonts w:ascii="Times New Roman" w:hAnsi="Times New Roman"/>
                <w:szCs w:val="21"/>
              </w:rPr>
            </w:pPr>
            <w:r>
              <w:rPr>
                <w:rFonts w:ascii="Times New Roman" w:hAnsi="Times New Roman"/>
                <w:szCs w:val="21"/>
              </w:rPr>
              <w:t>2016-9-1</w:t>
            </w:r>
          </w:p>
        </w:tc>
        <w:tc>
          <w:tcPr>
            <w:tcW w:w="1134" w:type="dxa"/>
          </w:tcPr>
          <w:p w:rsidR="0067445D" w:rsidRPr="00A03BF0" w:rsidRDefault="0067445D" w:rsidP="008F2A53">
            <w:pPr>
              <w:rPr>
                <w:rFonts w:ascii="Times New Roman" w:hAnsi="Times New Roman"/>
                <w:szCs w:val="21"/>
              </w:rPr>
            </w:pPr>
            <w:r>
              <w:rPr>
                <w:rFonts w:ascii="Times New Roman" w:hAnsi="Times New Roman"/>
                <w:szCs w:val="21"/>
              </w:rPr>
              <w:t>CRYPTO</w:t>
            </w:r>
          </w:p>
        </w:tc>
        <w:tc>
          <w:tcPr>
            <w:tcW w:w="3402" w:type="dxa"/>
          </w:tcPr>
          <w:p w:rsidR="0067445D" w:rsidRDefault="0067445D" w:rsidP="008F2A53">
            <w:r>
              <w:t>NETCA_CRYPTO.dll</w:t>
            </w:r>
          </w:p>
          <w:p w:rsidR="0067445D" w:rsidRPr="00A03BF0" w:rsidRDefault="0067445D" w:rsidP="008F2A53">
            <w:pPr>
              <w:rPr>
                <w:rFonts w:ascii="Times New Roman" w:hAnsi="Times New Roman"/>
                <w:szCs w:val="21"/>
              </w:rPr>
            </w:pPr>
            <w:r>
              <w:t>NETCA_ASN1.dll</w:t>
            </w:r>
            <w:r>
              <w:br/>
              <w:t xml:space="preserve">NetcaSM2CNGProvider.dll </w:t>
            </w:r>
          </w:p>
        </w:tc>
        <w:tc>
          <w:tcPr>
            <w:tcW w:w="850" w:type="dxa"/>
          </w:tcPr>
          <w:p w:rsidR="0067445D" w:rsidRDefault="0067445D" w:rsidP="008F2A53">
            <w:pPr>
              <w:jc w:val="center"/>
              <w:rPr>
                <w:rFonts w:ascii="Times New Roman" w:hAnsi="Times New Roman"/>
                <w:szCs w:val="21"/>
              </w:rPr>
            </w:pPr>
            <w:r>
              <w:rPr>
                <w:rFonts w:ascii="Times New Roman" w:hAnsi="Times New Roman"/>
                <w:szCs w:val="21"/>
              </w:rPr>
              <w:t>Modify</w:t>
            </w:r>
          </w:p>
        </w:tc>
        <w:tc>
          <w:tcPr>
            <w:tcW w:w="2977" w:type="dxa"/>
          </w:tcPr>
          <w:p w:rsidR="0067445D" w:rsidRDefault="0067445D" w:rsidP="0067445D">
            <w:pPr>
              <w:rPr>
                <w:rFonts w:ascii="Calibri" w:hAnsi="Calibri"/>
                <w:kern w:val="0"/>
                <w:szCs w:val="21"/>
              </w:rPr>
            </w:pPr>
            <w:r>
              <w:t>1</w:t>
            </w:r>
            <w:r>
              <w:rPr>
                <w:rFonts w:hint="eastAsia"/>
              </w:rPr>
              <w:t>、修正一些</w:t>
            </w:r>
            <w:r>
              <w:t>OCSP</w:t>
            </w:r>
            <w:r>
              <w:rPr>
                <w:rFonts w:hint="eastAsia"/>
              </w:rPr>
              <w:t>验证的错误</w:t>
            </w:r>
          </w:p>
          <w:p w:rsidR="0067445D" w:rsidRDefault="0067445D" w:rsidP="0067445D">
            <w:r>
              <w:t>2</w:t>
            </w:r>
            <w:r>
              <w:rPr>
                <w:rFonts w:hint="eastAsia"/>
              </w:rPr>
              <w:t>、</w:t>
            </w:r>
            <w:r>
              <w:t>SignedData</w:t>
            </w:r>
            <w:r>
              <w:rPr>
                <w:rFonts w:hint="eastAsia"/>
              </w:rPr>
              <w:t>支持</w:t>
            </w:r>
            <w:r>
              <w:t>SHA-3</w:t>
            </w:r>
            <w:r>
              <w:rPr>
                <w:rFonts w:hint="eastAsia"/>
              </w:rPr>
              <w:t>相关的签名</w:t>
            </w:r>
          </w:p>
          <w:p w:rsidR="0067445D" w:rsidRPr="0067445D" w:rsidRDefault="0067445D" w:rsidP="008F2A53">
            <w:r>
              <w:t>3</w:t>
            </w:r>
            <w:r>
              <w:rPr>
                <w:rFonts w:hint="eastAsia"/>
              </w:rPr>
              <w:t>、</w:t>
            </w:r>
            <w:r>
              <w:t>CNG</w:t>
            </w:r>
            <w:r>
              <w:rPr>
                <w:rFonts w:hint="eastAsia"/>
              </w:rPr>
              <w:t>增加</w:t>
            </w:r>
            <w:r>
              <w:t>ECDSA</w:t>
            </w:r>
            <w:r>
              <w:rPr>
                <w:rFonts w:hint="eastAsia"/>
              </w:rPr>
              <w:t>的支持</w:t>
            </w:r>
          </w:p>
        </w:tc>
      </w:tr>
      <w:tr w:rsidR="0067445D" w:rsidRPr="008C0A81" w:rsidTr="000B2DFE">
        <w:trPr>
          <w:trHeight w:val="572"/>
        </w:trPr>
        <w:tc>
          <w:tcPr>
            <w:tcW w:w="851" w:type="dxa"/>
            <w:vMerge/>
          </w:tcPr>
          <w:p w:rsidR="0067445D" w:rsidRDefault="0067445D" w:rsidP="008F2A53">
            <w:pPr>
              <w:rPr>
                <w:rFonts w:ascii="Times New Roman" w:hAnsi="Times New Roman"/>
                <w:szCs w:val="21"/>
              </w:rPr>
            </w:pPr>
          </w:p>
        </w:tc>
        <w:tc>
          <w:tcPr>
            <w:tcW w:w="1276" w:type="dxa"/>
            <w:vMerge/>
          </w:tcPr>
          <w:p w:rsidR="0067445D" w:rsidRDefault="0067445D" w:rsidP="008F2A53">
            <w:pPr>
              <w:rPr>
                <w:rFonts w:ascii="Times New Roman" w:hAnsi="Times New Roman"/>
                <w:szCs w:val="21"/>
              </w:rPr>
            </w:pPr>
          </w:p>
        </w:tc>
        <w:tc>
          <w:tcPr>
            <w:tcW w:w="1134" w:type="dxa"/>
          </w:tcPr>
          <w:p w:rsidR="0067445D" w:rsidRPr="00A03BF0" w:rsidRDefault="0067445D"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67445D" w:rsidRPr="00A03BF0" w:rsidRDefault="0067445D" w:rsidP="008F2A53">
            <w:pPr>
              <w:rPr>
                <w:rFonts w:ascii="Times New Roman" w:hAnsi="Times New Roman"/>
                <w:szCs w:val="21"/>
              </w:rPr>
            </w:pPr>
            <w:r w:rsidRPr="00A03BF0">
              <w:rPr>
                <w:rFonts w:ascii="Times New Roman" w:hAnsi="Times New Roman"/>
                <w:szCs w:val="21"/>
              </w:rPr>
              <w:t>record_file_crypto.ini</w:t>
            </w:r>
          </w:p>
        </w:tc>
        <w:tc>
          <w:tcPr>
            <w:tcW w:w="850" w:type="dxa"/>
          </w:tcPr>
          <w:p w:rsidR="0067445D" w:rsidRDefault="0067445D" w:rsidP="008F2A53">
            <w:pPr>
              <w:jc w:val="center"/>
              <w:rPr>
                <w:rFonts w:ascii="Times New Roman" w:hAnsi="Times New Roman"/>
                <w:szCs w:val="21"/>
              </w:rPr>
            </w:pPr>
            <w:r>
              <w:rPr>
                <w:rFonts w:ascii="Times New Roman" w:hAnsi="Times New Roman"/>
                <w:szCs w:val="21"/>
              </w:rPr>
              <w:t>Modify</w:t>
            </w:r>
          </w:p>
        </w:tc>
        <w:tc>
          <w:tcPr>
            <w:tcW w:w="2977" w:type="dxa"/>
          </w:tcPr>
          <w:p w:rsidR="0067445D" w:rsidRDefault="0067445D" w:rsidP="008F2A53">
            <w:r>
              <w:rPr>
                <w:rFonts w:hint="eastAsia"/>
              </w:rPr>
              <w:t>/</w:t>
            </w:r>
          </w:p>
        </w:tc>
      </w:tr>
      <w:tr w:rsidR="003243B5" w:rsidRPr="008C0A81" w:rsidTr="000B2DFE">
        <w:trPr>
          <w:trHeight w:val="572"/>
        </w:trPr>
        <w:tc>
          <w:tcPr>
            <w:tcW w:w="851" w:type="dxa"/>
            <w:vMerge w:val="restart"/>
          </w:tcPr>
          <w:p w:rsidR="003243B5" w:rsidRDefault="003243B5" w:rsidP="008F2A53">
            <w:pPr>
              <w:rPr>
                <w:rFonts w:ascii="Times New Roman" w:hAnsi="Times New Roman"/>
                <w:szCs w:val="21"/>
              </w:rPr>
            </w:pPr>
            <w:r>
              <w:rPr>
                <w:rFonts w:ascii="Times New Roman" w:hAnsi="Times New Roman"/>
                <w:szCs w:val="21"/>
              </w:rPr>
              <w:t>5.0.0</w:t>
            </w:r>
          </w:p>
        </w:tc>
        <w:tc>
          <w:tcPr>
            <w:tcW w:w="1276" w:type="dxa"/>
            <w:vMerge w:val="restart"/>
          </w:tcPr>
          <w:p w:rsidR="003243B5" w:rsidRDefault="003243B5" w:rsidP="008F2A53">
            <w:pPr>
              <w:rPr>
                <w:rFonts w:ascii="Times New Roman" w:hAnsi="Times New Roman"/>
                <w:szCs w:val="21"/>
              </w:rPr>
            </w:pPr>
            <w:r>
              <w:rPr>
                <w:rFonts w:ascii="Times New Roman" w:hAnsi="Times New Roman"/>
                <w:szCs w:val="21"/>
              </w:rPr>
              <w:t>2016-11-14</w:t>
            </w:r>
          </w:p>
        </w:tc>
        <w:tc>
          <w:tcPr>
            <w:tcW w:w="1134" w:type="dxa"/>
          </w:tcPr>
          <w:p w:rsidR="003243B5" w:rsidRPr="00A03BF0" w:rsidRDefault="003243B5" w:rsidP="008F2A53">
            <w:pPr>
              <w:rPr>
                <w:rFonts w:ascii="Times New Roman" w:hAnsi="Times New Roman"/>
                <w:szCs w:val="21"/>
              </w:rPr>
            </w:pPr>
            <w:bookmarkStart w:id="0" w:name="OLE_LINK1"/>
            <w:bookmarkStart w:id="1" w:name="OLE_LINK2"/>
            <w:r>
              <w:rPr>
                <w:rFonts w:ascii="Times New Roman" w:hAnsi="Times New Roman"/>
                <w:szCs w:val="21"/>
              </w:rPr>
              <w:t>CRYPTO</w:t>
            </w:r>
            <w:bookmarkEnd w:id="0"/>
            <w:bookmarkEnd w:id="1"/>
          </w:p>
        </w:tc>
        <w:tc>
          <w:tcPr>
            <w:tcW w:w="3402" w:type="dxa"/>
          </w:tcPr>
          <w:p w:rsidR="003243B5" w:rsidRDefault="003243B5" w:rsidP="008F2A53">
            <w:pPr>
              <w:rPr>
                <w:rFonts w:ascii="Times New Roman" w:hAnsi="Times New Roman"/>
                <w:szCs w:val="21"/>
              </w:rPr>
            </w:pPr>
            <w:r w:rsidRPr="00B07C8A">
              <w:rPr>
                <w:rFonts w:ascii="Times New Roman" w:hAnsi="Times New Roman"/>
                <w:szCs w:val="21"/>
              </w:rPr>
              <w:t>NETCA_CRYPTO.dll</w:t>
            </w:r>
          </w:p>
          <w:p w:rsidR="003243B5" w:rsidRDefault="003243B5" w:rsidP="008F2A53">
            <w:pPr>
              <w:rPr>
                <w:rFonts w:ascii="Times New Roman" w:hAnsi="Times New Roman"/>
                <w:szCs w:val="21"/>
              </w:rPr>
            </w:pPr>
            <w:r w:rsidRPr="00B07C8A">
              <w:rPr>
                <w:rFonts w:ascii="Times New Roman" w:hAnsi="Times New Roman"/>
                <w:szCs w:val="21"/>
              </w:rPr>
              <w:t>NETCA_ASN1.dll</w:t>
            </w:r>
          </w:p>
          <w:p w:rsidR="003243B5" w:rsidRDefault="003243B5" w:rsidP="008F2A53">
            <w:pPr>
              <w:rPr>
                <w:rFonts w:ascii="Times New Roman" w:hAnsi="Times New Roman"/>
                <w:szCs w:val="21"/>
              </w:rPr>
            </w:pPr>
            <w:r w:rsidRPr="00B07C8A">
              <w:rPr>
                <w:rFonts w:ascii="Times New Roman" w:hAnsi="Times New Roman"/>
                <w:szCs w:val="21"/>
              </w:rPr>
              <w:t>NetcaSM2CNGProvider.dll</w:t>
            </w:r>
          </w:p>
          <w:p w:rsidR="003243B5" w:rsidRPr="00B07C8A" w:rsidRDefault="003243B5" w:rsidP="00B07C8A">
            <w:pPr>
              <w:rPr>
                <w:rFonts w:ascii="Times New Roman" w:hAnsi="Times New Roman"/>
                <w:szCs w:val="21"/>
              </w:rPr>
            </w:pPr>
            <w:r>
              <w:rPr>
                <w:rFonts w:ascii="Times New Roman" w:hAnsi="Times New Roman"/>
                <w:szCs w:val="21"/>
              </w:rPr>
              <w:t>NETCA_CRYPTO_UI.dll</w:t>
            </w:r>
          </w:p>
          <w:p w:rsidR="003243B5" w:rsidRPr="00B07C8A" w:rsidRDefault="003243B5" w:rsidP="00B07C8A">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_CRYPTO_UI_RES_1028.DLL</w:t>
            </w:r>
          </w:p>
          <w:p w:rsidR="003243B5" w:rsidRPr="00B07C8A" w:rsidRDefault="003243B5" w:rsidP="00B07C8A">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_CRYPTO_UI_RES_1033.dll</w:t>
            </w:r>
          </w:p>
          <w:p w:rsidR="003243B5" w:rsidRPr="00B07C8A" w:rsidRDefault="003243B5" w:rsidP="00B07C8A">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_CRYPTO_UI_RES_2052.DLL</w:t>
            </w:r>
          </w:p>
          <w:p w:rsidR="003243B5" w:rsidRPr="00B07C8A" w:rsidRDefault="003243B5" w:rsidP="00B07C8A">
            <w:pPr>
              <w:rPr>
                <w:rFonts w:ascii="Times New Roman" w:hAnsi="Times New Roman"/>
                <w:szCs w:val="21"/>
              </w:rPr>
            </w:pPr>
            <w:r>
              <w:rPr>
                <w:rFonts w:ascii="Times New Roman" w:hAnsi="Times New Roman"/>
                <w:szCs w:val="21"/>
              </w:rPr>
              <w:t>NetcaFormatObject.dll</w:t>
            </w:r>
          </w:p>
          <w:p w:rsidR="003243B5" w:rsidRPr="00A03BF0" w:rsidRDefault="003243B5" w:rsidP="00B07C8A">
            <w:pPr>
              <w:rPr>
                <w:rFonts w:ascii="Times New Roman" w:hAnsi="Times New Roman"/>
                <w:szCs w:val="21"/>
              </w:rPr>
            </w:pPr>
            <w:r>
              <w:rPr>
                <w:rFonts w:ascii="Times New Roman" w:hAnsi="Times New Roman"/>
                <w:szCs w:val="21"/>
              </w:rPr>
              <w:t>NetcaRAClientCom.dll</w:t>
            </w: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Modify</w:t>
            </w:r>
          </w:p>
        </w:tc>
        <w:tc>
          <w:tcPr>
            <w:tcW w:w="2977" w:type="dxa"/>
          </w:tcPr>
          <w:p w:rsidR="003243B5" w:rsidRDefault="003243B5" w:rsidP="009414C0">
            <w:r>
              <w:t>1、提供Android的版本</w:t>
            </w:r>
          </w:p>
          <w:p w:rsidR="003243B5" w:rsidRDefault="003243B5" w:rsidP="009414C0">
            <w:r>
              <w:t>2、增加用户证书服务号、企业机构身份标识和个人身份标识等新扩展的支持</w:t>
            </w:r>
          </w:p>
          <w:p w:rsidR="003243B5" w:rsidRDefault="003243B5" w:rsidP="009414C0">
            <w:r>
              <w:t>3、增加动态加载设备DLL的功能</w:t>
            </w:r>
          </w:p>
          <w:p w:rsidR="003243B5" w:rsidRDefault="003243B5" w:rsidP="009414C0">
            <w:r>
              <w:t>4、非Windows系统增加设置验证密码回调函数的功能</w:t>
            </w:r>
          </w:p>
          <w:p w:rsidR="003243B5" w:rsidRDefault="003243B5" w:rsidP="009414C0">
            <w:r>
              <w:t>5、优化了SHA3的速度</w:t>
            </w:r>
          </w:p>
        </w:tc>
      </w:tr>
      <w:tr w:rsidR="003243B5" w:rsidRPr="008C0A81" w:rsidTr="000B2DFE">
        <w:trPr>
          <w:trHeight w:val="572"/>
        </w:trPr>
        <w:tc>
          <w:tcPr>
            <w:tcW w:w="851" w:type="dxa"/>
            <w:vMerge/>
          </w:tcPr>
          <w:p w:rsidR="003243B5" w:rsidRDefault="003243B5" w:rsidP="008F2A53">
            <w:pPr>
              <w:rPr>
                <w:rFonts w:ascii="Times New Roman" w:hAnsi="Times New Roman"/>
                <w:szCs w:val="21"/>
              </w:rPr>
            </w:pPr>
          </w:p>
        </w:tc>
        <w:tc>
          <w:tcPr>
            <w:tcW w:w="1276" w:type="dxa"/>
            <w:vMerge/>
          </w:tcPr>
          <w:p w:rsidR="003243B5" w:rsidRDefault="003243B5" w:rsidP="008F2A53">
            <w:pPr>
              <w:rPr>
                <w:rFonts w:ascii="Times New Roman" w:hAnsi="Times New Roman"/>
                <w:szCs w:val="21"/>
              </w:rPr>
            </w:pPr>
          </w:p>
        </w:tc>
        <w:tc>
          <w:tcPr>
            <w:tcW w:w="1134" w:type="dxa"/>
          </w:tcPr>
          <w:p w:rsidR="003243B5" w:rsidRPr="00A03BF0" w:rsidRDefault="003243B5" w:rsidP="008F2A53">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3402" w:type="dxa"/>
          </w:tcPr>
          <w:p w:rsidR="003243B5" w:rsidRPr="00A03BF0" w:rsidRDefault="003243B5" w:rsidP="008F2A53">
            <w:pPr>
              <w:rPr>
                <w:rFonts w:ascii="Times New Roman" w:hAnsi="Times New Roman"/>
                <w:szCs w:val="21"/>
              </w:rPr>
            </w:pPr>
            <w:r w:rsidRPr="00A03BF0">
              <w:rPr>
                <w:rFonts w:ascii="Times New Roman" w:hAnsi="Times New Roman"/>
                <w:szCs w:val="21"/>
              </w:rPr>
              <w:t>record_file_crypto.ini</w:t>
            </w: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Modify</w:t>
            </w:r>
          </w:p>
        </w:tc>
        <w:tc>
          <w:tcPr>
            <w:tcW w:w="2977" w:type="dxa"/>
          </w:tcPr>
          <w:p w:rsidR="003243B5" w:rsidRDefault="003243B5" w:rsidP="008F2A53">
            <w:r>
              <w:rPr>
                <w:rFonts w:hint="eastAsia"/>
              </w:rPr>
              <w:t>/</w:t>
            </w:r>
          </w:p>
        </w:tc>
      </w:tr>
      <w:tr w:rsidR="003243B5" w:rsidRPr="008C0A81" w:rsidTr="000B2DFE">
        <w:trPr>
          <w:trHeight w:val="572"/>
        </w:trPr>
        <w:tc>
          <w:tcPr>
            <w:tcW w:w="851" w:type="dxa"/>
            <w:vMerge/>
          </w:tcPr>
          <w:p w:rsidR="003243B5" w:rsidRDefault="003243B5" w:rsidP="008F2A53">
            <w:pPr>
              <w:rPr>
                <w:rFonts w:ascii="Times New Roman" w:hAnsi="Times New Roman"/>
                <w:szCs w:val="21"/>
              </w:rPr>
            </w:pPr>
          </w:p>
        </w:tc>
        <w:tc>
          <w:tcPr>
            <w:tcW w:w="1276" w:type="dxa"/>
            <w:vMerge w:val="restart"/>
          </w:tcPr>
          <w:p w:rsidR="003243B5" w:rsidRDefault="003243B5" w:rsidP="008F2A53">
            <w:pPr>
              <w:rPr>
                <w:rFonts w:ascii="Times New Roman" w:hAnsi="Times New Roman"/>
                <w:szCs w:val="21"/>
              </w:rPr>
            </w:pPr>
            <w:r>
              <w:rPr>
                <w:rFonts w:ascii="Times New Roman" w:hAnsi="Times New Roman"/>
                <w:szCs w:val="21"/>
              </w:rPr>
              <w:t>2016-11-25</w:t>
            </w:r>
          </w:p>
        </w:tc>
        <w:tc>
          <w:tcPr>
            <w:tcW w:w="1134" w:type="dxa"/>
          </w:tcPr>
          <w:p w:rsidR="003243B5" w:rsidRPr="00A03BF0" w:rsidRDefault="003243B5" w:rsidP="008F2A53">
            <w:pPr>
              <w:rPr>
                <w:rFonts w:ascii="Times New Roman" w:hAnsi="Times New Roman"/>
                <w:szCs w:val="21"/>
              </w:rPr>
            </w:pPr>
            <w:r>
              <w:rPr>
                <w:rFonts w:ascii="Times New Roman" w:hAnsi="Times New Roman"/>
                <w:szCs w:val="21"/>
              </w:rPr>
              <w:t>CRYPTO</w:t>
            </w:r>
          </w:p>
        </w:tc>
        <w:tc>
          <w:tcPr>
            <w:tcW w:w="3402" w:type="dxa"/>
          </w:tcPr>
          <w:p w:rsidR="003243B5" w:rsidRDefault="003243B5" w:rsidP="008F2A53">
            <w:pPr>
              <w:rPr>
                <w:rFonts w:ascii="Times New Roman" w:hAnsi="Times New Roman"/>
                <w:szCs w:val="21"/>
              </w:rPr>
            </w:pPr>
            <w:r>
              <w:rPr>
                <w:rFonts w:ascii="Times New Roman" w:hAnsi="Times New Roman"/>
                <w:szCs w:val="21"/>
              </w:rPr>
              <w:t>trust</w:t>
            </w:r>
          </w:p>
          <w:p w:rsidR="003243B5" w:rsidRPr="00A03BF0" w:rsidRDefault="003243B5" w:rsidP="008F2A53">
            <w:pPr>
              <w:rPr>
                <w:rFonts w:ascii="Times New Roman" w:hAnsi="Times New Roman"/>
                <w:szCs w:val="21"/>
              </w:rPr>
            </w:pP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Modify</w:t>
            </w:r>
          </w:p>
        </w:tc>
        <w:tc>
          <w:tcPr>
            <w:tcW w:w="2977" w:type="dxa"/>
            <w:vMerge w:val="restart"/>
          </w:tcPr>
          <w:p w:rsidR="003243B5" w:rsidRDefault="003243B5" w:rsidP="008F2A53">
            <w:r>
              <w:rPr>
                <w:rFonts w:hint="eastAsia"/>
              </w:rPr>
              <w:t>增加L</w:t>
            </w:r>
            <w:r>
              <w:t>1、L2、L3的证书链</w:t>
            </w:r>
          </w:p>
        </w:tc>
      </w:tr>
      <w:tr w:rsidR="003243B5" w:rsidRPr="008C0A81" w:rsidTr="000B2DFE">
        <w:trPr>
          <w:trHeight w:val="572"/>
        </w:trPr>
        <w:tc>
          <w:tcPr>
            <w:tcW w:w="851" w:type="dxa"/>
            <w:vMerge/>
          </w:tcPr>
          <w:p w:rsidR="003243B5" w:rsidRDefault="003243B5" w:rsidP="008F2A53">
            <w:pPr>
              <w:rPr>
                <w:rFonts w:ascii="Times New Roman" w:hAnsi="Times New Roman"/>
                <w:szCs w:val="21"/>
              </w:rPr>
            </w:pPr>
          </w:p>
        </w:tc>
        <w:tc>
          <w:tcPr>
            <w:tcW w:w="1276" w:type="dxa"/>
            <w:vMerge/>
          </w:tcPr>
          <w:p w:rsidR="003243B5" w:rsidRDefault="003243B5" w:rsidP="008F2A53">
            <w:pPr>
              <w:rPr>
                <w:rFonts w:ascii="Times New Roman" w:hAnsi="Times New Roman"/>
                <w:szCs w:val="21"/>
              </w:rPr>
            </w:pPr>
          </w:p>
        </w:tc>
        <w:tc>
          <w:tcPr>
            <w:tcW w:w="1134" w:type="dxa"/>
          </w:tcPr>
          <w:p w:rsidR="003243B5" w:rsidRDefault="003243B5" w:rsidP="008F2A53">
            <w:pPr>
              <w:rPr>
                <w:rFonts w:ascii="Times New Roman" w:hAnsi="Times New Roman"/>
                <w:szCs w:val="21"/>
              </w:rPr>
            </w:pPr>
          </w:p>
        </w:tc>
        <w:tc>
          <w:tcPr>
            <w:tcW w:w="3402" w:type="dxa"/>
          </w:tcPr>
          <w:p w:rsidR="003243B5" w:rsidRDefault="003243B5" w:rsidP="008F2A53">
            <w:pPr>
              <w:rPr>
                <w:rFonts w:ascii="Times New Roman" w:hAnsi="Times New Roman"/>
                <w:szCs w:val="21"/>
              </w:rPr>
            </w:pPr>
            <w:r w:rsidRPr="003243B5">
              <w:rPr>
                <w:rFonts w:ascii="Times New Roman" w:hAnsi="Times New Roman"/>
                <w:szCs w:val="21"/>
              </w:rPr>
              <w:t>NETCA_L3.reg</w:t>
            </w:r>
          </w:p>
          <w:p w:rsidR="003243B5" w:rsidRDefault="003243B5" w:rsidP="008F2A53">
            <w:pPr>
              <w:rPr>
                <w:rFonts w:ascii="Times New Roman" w:hAnsi="Times New Roman"/>
                <w:szCs w:val="21"/>
              </w:rPr>
            </w:pPr>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p w:rsidR="003243B5" w:rsidRDefault="003243B5" w:rsidP="008F2A53">
            <w:pPr>
              <w:rPr>
                <w:rFonts w:ascii="Times New Roman" w:hAnsi="Times New Roman"/>
                <w:szCs w:val="21"/>
              </w:rPr>
            </w:pPr>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tc>
        <w:tc>
          <w:tcPr>
            <w:tcW w:w="850" w:type="dxa"/>
          </w:tcPr>
          <w:p w:rsidR="003243B5" w:rsidRDefault="003243B5" w:rsidP="008F2A53">
            <w:pPr>
              <w:jc w:val="center"/>
              <w:rPr>
                <w:rFonts w:ascii="Times New Roman" w:hAnsi="Times New Roman"/>
                <w:szCs w:val="21"/>
              </w:rPr>
            </w:pPr>
            <w:r>
              <w:rPr>
                <w:rFonts w:ascii="Times New Roman" w:hAnsi="Times New Roman"/>
                <w:szCs w:val="21"/>
              </w:rPr>
              <w:t>Add</w:t>
            </w:r>
          </w:p>
        </w:tc>
        <w:tc>
          <w:tcPr>
            <w:tcW w:w="2977" w:type="dxa"/>
            <w:vMerge/>
          </w:tcPr>
          <w:p w:rsidR="003243B5" w:rsidRDefault="003243B5" w:rsidP="008F2A53"/>
        </w:tc>
      </w:tr>
      <w:tr w:rsidR="00242E6E" w:rsidRPr="008C0A81" w:rsidTr="000B2DFE">
        <w:trPr>
          <w:trHeight w:val="572"/>
        </w:trPr>
        <w:tc>
          <w:tcPr>
            <w:tcW w:w="851" w:type="dxa"/>
          </w:tcPr>
          <w:p w:rsidR="00242E6E" w:rsidRDefault="00242E6E" w:rsidP="008F2A53">
            <w:pPr>
              <w:rPr>
                <w:rFonts w:ascii="Times New Roman" w:hAnsi="Times New Roman"/>
                <w:szCs w:val="21"/>
              </w:rPr>
            </w:pPr>
          </w:p>
        </w:tc>
        <w:tc>
          <w:tcPr>
            <w:tcW w:w="1276" w:type="dxa"/>
          </w:tcPr>
          <w:p w:rsidR="00242E6E" w:rsidRDefault="00242E6E" w:rsidP="008F2A53">
            <w:pPr>
              <w:rPr>
                <w:rFonts w:ascii="Times New Roman" w:hAnsi="Times New Roman"/>
                <w:szCs w:val="21"/>
              </w:rPr>
            </w:pPr>
            <w:r>
              <w:rPr>
                <w:rFonts w:ascii="Times New Roman" w:hAnsi="Times New Roman"/>
                <w:szCs w:val="21"/>
              </w:rPr>
              <w:t>2016-12-29</w:t>
            </w:r>
          </w:p>
        </w:tc>
        <w:tc>
          <w:tcPr>
            <w:tcW w:w="1134" w:type="dxa"/>
          </w:tcPr>
          <w:p w:rsidR="00242E6E" w:rsidRDefault="00242E6E" w:rsidP="008F2A53">
            <w:pPr>
              <w:rPr>
                <w:rFonts w:ascii="Times New Roman" w:hAnsi="Times New Roman"/>
                <w:szCs w:val="21"/>
              </w:rPr>
            </w:pPr>
            <w:r>
              <w:rPr>
                <w:rFonts w:ascii="Times New Roman" w:hAnsi="Times New Roman"/>
                <w:szCs w:val="21"/>
              </w:rPr>
              <w:t>CRYPTO</w:t>
            </w:r>
          </w:p>
        </w:tc>
        <w:tc>
          <w:tcPr>
            <w:tcW w:w="3402" w:type="dxa"/>
          </w:tcPr>
          <w:p w:rsidR="00242E6E" w:rsidRPr="003243B5" w:rsidRDefault="00242E6E" w:rsidP="008F2A53">
            <w:pPr>
              <w:rPr>
                <w:rFonts w:ascii="Times New Roman" w:hAnsi="Times New Roman"/>
                <w:szCs w:val="21"/>
              </w:rPr>
            </w:pPr>
            <w:r w:rsidRPr="001F4D21">
              <w:rPr>
                <w:rFonts w:ascii="Times New Roman" w:hAnsi="Times New Roman"/>
              </w:rPr>
              <w:t>NetcaSM2CNGProvider.dll</w:t>
            </w:r>
          </w:p>
        </w:tc>
        <w:tc>
          <w:tcPr>
            <w:tcW w:w="850" w:type="dxa"/>
          </w:tcPr>
          <w:p w:rsidR="00242E6E" w:rsidRDefault="00242E6E" w:rsidP="008F2A53">
            <w:pPr>
              <w:jc w:val="center"/>
              <w:rPr>
                <w:rFonts w:ascii="Times New Roman" w:hAnsi="Times New Roman"/>
                <w:szCs w:val="21"/>
              </w:rPr>
            </w:pPr>
            <w:r>
              <w:rPr>
                <w:rFonts w:ascii="Times New Roman" w:hAnsi="Times New Roman" w:hint="eastAsia"/>
                <w:szCs w:val="21"/>
              </w:rPr>
              <w:t>/</w:t>
            </w:r>
          </w:p>
        </w:tc>
        <w:tc>
          <w:tcPr>
            <w:tcW w:w="2977" w:type="dxa"/>
          </w:tcPr>
          <w:p w:rsidR="00242E6E" w:rsidRDefault="00242E6E" w:rsidP="008F2A53">
            <w:r>
              <w:rPr>
                <w:rFonts w:hint="eastAsia"/>
              </w:rPr>
              <w:t>64位系统，32位和64位的文件都需要注册。</w:t>
            </w:r>
          </w:p>
        </w:tc>
      </w:tr>
      <w:tr w:rsidR="00BC5ADD" w:rsidRPr="008C0A81" w:rsidTr="000B2DFE">
        <w:trPr>
          <w:trHeight w:val="572"/>
        </w:trPr>
        <w:tc>
          <w:tcPr>
            <w:tcW w:w="851" w:type="dxa"/>
          </w:tcPr>
          <w:p w:rsidR="00BC5ADD" w:rsidRDefault="00BC5ADD" w:rsidP="008F2A53">
            <w:pPr>
              <w:rPr>
                <w:rFonts w:ascii="Times New Roman" w:hAnsi="Times New Roman"/>
                <w:szCs w:val="21"/>
              </w:rPr>
            </w:pPr>
            <w:r>
              <w:rPr>
                <w:rFonts w:ascii="Times New Roman" w:hAnsi="Times New Roman"/>
                <w:szCs w:val="21"/>
              </w:rPr>
              <w:t>5.1.0</w:t>
            </w:r>
          </w:p>
        </w:tc>
        <w:tc>
          <w:tcPr>
            <w:tcW w:w="1276" w:type="dxa"/>
          </w:tcPr>
          <w:p w:rsidR="00BC5ADD" w:rsidRDefault="00BC5ADD" w:rsidP="008F2A53">
            <w:pPr>
              <w:rPr>
                <w:rFonts w:ascii="Times New Roman" w:hAnsi="Times New Roman"/>
                <w:szCs w:val="21"/>
              </w:rPr>
            </w:pPr>
            <w:r>
              <w:rPr>
                <w:rFonts w:ascii="Times New Roman" w:hAnsi="Times New Roman"/>
                <w:szCs w:val="21"/>
              </w:rPr>
              <w:t>2017-05-16</w:t>
            </w:r>
          </w:p>
        </w:tc>
        <w:tc>
          <w:tcPr>
            <w:tcW w:w="1134" w:type="dxa"/>
          </w:tcPr>
          <w:p w:rsidR="00BC5ADD" w:rsidRDefault="00BC5ADD" w:rsidP="008F2A53">
            <w:pPr>
              <w:rPr>
                <w:rFonts w:ascii="Times New Roman" w:hAnsi="Times New Roman"/>
                <w:szCs w:val="21"/>
              </w:rPr>
            </w:pPr>
            <w:r>
              <w:rPr>
                <w:rFonts w:ascii="Times New Roman" w:hAnsi="Times New Roman"/>
                <w:szCs w:val="21"/>
              </w:rPr>
              <w:t>CRYPTO</w:t>
            </w:r>
          </w:p>
        </w:tc>
        <w:tc>
          <w:tcPr>
            <w:tcW w:w="3402" w:type="dxa"/>
          </w:tcPr>
          <w:p w:rsidR="00BC5ADD" w:rsidRDefault="00BC5ADD" w:rsidP="00BC5ADD">
            <w:pPr>
              <w:rPr>
                <w:rFonts w:ascii="Times New Roman" w:hAnsi="Times New Roman"/>
                <w:szCs w:val="21"/>
              </w:rPr>
            </w:pPr>
            <w:r w:rsidRPr="00B07C8A">
              <w:rPr>
                <w:rFonts w:ascii="Times New Roman" w:hAnsi="Times New Roman"/>
                <w:szCs w:val="21"/>
              </w:rPr>
              <w:t>NETCA_CRYPTO.dll</w:t>
            </w:r>
          </w:p>
          <w:p w:rsidR="00BC5ADD" w:rsidRDefault="00BC5ADD" w:rsidP="00BC5ADD">
            <w:pPr>
              <w:rPr>
                <w:rFonts w:ascii="Times New Roman" w:hAnsi="Times New Roman"/>
                <w:szCs w:val="21"/>
              </w:rPr>
            </w:pPr>
            <w:r w:rsidRPr="00B07C8A">
              <w:rPr>
                <w:rFonts w:ascii="Times New Roman" w:hAnsi="Times New Roman"/>
                <w:szCs w:val="21"/>
              </w:rPr>
              <w:t>NETCA_ASN1.dll</w:t>
            </w:r>
          </w:p>
          <w:p w:rsidR="00C706A8" w:rsidRDefault="00C706A8" w:rsidP="00BC5ADD">
            <w:pPr>
              <w:rPr>
                <w:rFonts w:ascii="Times New Roman" w:hAnsi="Times New Roman"/>
                <w:szCs w:val="21"/>
              </w:rPr>
            </w:pPr>
            <w:r w:rsidRPr="00C706A8">
              <w:rPr>
                <w:rFonts w:ascii="Times New Roman" w:hAnsi="Times New Roman"/>
                <w:szCs w:val="21"/>
              </w:rPr>
              <w:t>NETCA_UTIL.dll</w:t>
            </w:r>
          </w:p>
          <w:p w:rsidR="00BC5ADD" w:rsidRPr="000B2DFE"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 xml:space="preserve">NETCA_CRYPTO_UI.dll  </w:t>
            </w:r>
          </w:p>
          <w:p w:rsidR="00BC5ADD" w:rsidRPr="000B2DFE"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 xml:space="preserve">NETCA_CRYPTO_UI_RES_1028.DLL </w:t>
            </w:r>
          </w:p>
          <w:p w:rsidR="00BC5ADD" w:rsidRPr="000B2DFE"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 xml:space="preserve">NETCA_CRYPTO_UI_RES_1033.DLL </w:t>
            </w:r>
          </w:p>
          <w:p w:rsidR="00BC5ADD" w:rsidRDefault="00BC5ADD" w:rsidP="00BC5ADD">
            <w:pPr>
              <w:autoSpaceDE w:val="0"/>
              <w:autoSpaceDN w:val="0"/>
              <w:adjustRightInd w:val="0"/>
              <w:jc w:val="left"/>
              <w:rPr>
                <w:rFonts w:ascii="Courier New" w:hAnsi="Courier New" w:cs="Courier New"/>
                <w:kern w:val="0"/>
                <w:sz w:val="17"/>
                <w:szCs w:val="17"/>
              </w:rPr>
            </w:pPr>
            <w:r w:rsidRPr="000B2DFE">
              <w:rPr>
                <w:rFonts w:ascii="Courier New" w:hAnsi="Courier New" w:cs="Courier New"/>
                <w:kern w:val="0"/>
                <w:sz w:val="17"/>
                <w:szCs w:val="17"/>
              </w:rPr>
              <w:t>NETCA_CRYPTO_UI_RES_2052.DLL</w:t>
            </w:r>
          </w:p>
          <w:p w:rsidR="00BC5ADD" w:rsidRDefault="00BC5ADD" w:rsidP="00BC5ADD">
            <w:pPr>
              <w:autoSpaceDE w:val="0"/>
              <w:autoSpaceDN w:val="0"/>
              <w:adjustRightInd w:val="0"/>
              <w:jc w:val="left"/>
              <w:rPr>
                <w:rFonts w:ascii="Courier New" w:hAnsi="Courier New" w:cs="Courier New"/>
                <w:kern w:val="0"/>
                <w:sz w:val="17"/>
                <w:szCs w:val="17"/>
              </w:rPr>
            </w:pPr>
            <w:r w:rsidRPr="00BC5ADD">
              <w:rPr>
                <w:rFonts w:ascii="Courier New" w:hAnsi="Courier New" w:cs="Courier New"/>
                <w:kern w:val="0"/>
                <w:sz w:val="17"/>
                <w:szCs w:val="17"/>
              </w:rPr>
              <w:t>NETCA_UTIL.dll</w:t>
            </w:r>
          </w:p>
          <w:p w:rsidR="00BC5ADD" w:rsidRPr="000B2DFE" w:rsidRDefault="00BC5ADD" w:rsidP="000B2DFE">
            <w:pPr>
              <w:autoSpaceDE w:val="0"/>
              <w:autoSpaceDN w:val="0"/>
              <w:adjustRightInd w:val="0"/>
              <w:jc w:val="left"/>
              <w:rPr>
                <w:rFonts w:ascii="Courier New" w:hAnsi="Courier New" w:cs="Courier New"/>
                <w:kern w:val="0"/>
                <w:sz w:val="17"/>
                <w:szCs w:val="17"/>
              </w:rPr>
            </w:pPr>
            <w:r w:rsidRPr="00BC5ADD">
              <w:rPr>
                <w:rFonts w:ascii="Courier New" w:hAnsi="Courier New" w:cs="Courier New"/>
                <w:kern w:val="0"/>
                <w:sz w:val="17"/>
                <w:szCs w:val="17"/>
              </w:rPr>
              <w:t>record_file_crypto.ini</w:t>
            </w:r>
          </w:p>
        </w:tc>
        <w:tc>
          <w:tcPr>
            <w:tcW w:w="850" w:type="dxa"/>
          </w:tcPr>
          <w:p w:rsidR="00BC5ADD" w:rsidRDefault="00BC5ADD" w:rsidP="008F2A53">
            <w:pPr>
              <w:jc w:val="center"/>
              <w:rPr>
                <w:rFonts w:ascii="Times New Roman" w:hAnsi="Times New Roman"/>
                <w:szCs w:val="21"/>
              </w:rPr>
            </w:pPr>
            <w:r>
              <w:rPr>
                <w:rFonts w:ascii="Times New Roman" w:hAnsi="Times New Roman" w:hint="eastAsia"/>
                <w:szCs w:val="21"/>
              </w:rPr>
              <w:t>Mo</w:t>
            </w:r>
            <w:r>
              <w:rPr>
                <w:rFonts w:ascii="Times New Roman" w:hAnsi="Times New Roman"/>
                <w:szCs w:val="21"/>
              </w:rPr>
              <w:t>dify</w:t>
            </w:r>
          </w:p>
        </w:tc>
        <w:tc>
          <w:tcPr>
            <w:tcW w:w="2977" w:type="dxa"/>
          </w:tcPr>
          <w:p w:rsidR="005C4C01" w:rsidRDefault="005C4C01" w:rsidP="005C4C01">
            <w:pPr>
              <w:autoSpaceDE w:val="0"/>
              <w:autoSpaceDN w:val="0"/>
              <w:adjustRightInd w:val="0"/>
              <w:jc w:val="left"/>
              <w:rPr>
                <w:rFonts w:ascii="Courier New" w:eastAsia="微软雅黑" w:hAnsi="Courier New" w:cs="Courier New"/>
                <w:kern w:val="0"/>
                <w:sz w:val="17"/>
                <w:szCs w:val="17"/>
              </w:rPr>
            </w:pPr>
            <w:r w:rsidRPr="000B2DFE">
              <w:rPr>
                <w:rFonts w:ascii="Courier New" w:hAnsi="Courier New" w:cs="Courier New"/>
                <w:kern w:val="0"/>
                <w:sz w:val="17"/>
                <w:szCs w:val="17"/>
              </w:rPr>
              <w:t>NETCA_CRYPTO</w:t>
            </w:r>
            <w:r>
              <w:rPr>
                <w:rFonts w:ascii="微软雅黑" w:eastAsia="微软雅黑" w:hAnsi="Courier New" w:cs="微软雅黑" w:hint="eastAsia"/>
                <w:kern w:val="0"/>
                <w:sz w:val="17"/>
                <w:szCs w:val="17"/>
                <w:lang w:val="zh-CN"/>
              </w:rPr>
              <w:t>更新到版本</w:t>
            </w:r>
            <w:r>
              <w:rPr>
                <w:rFonts w:ascii="Courier New" w:eastAsia="微软雅黑" w:hAnsi="Courier New" w:cs="Courier New"/>
                <w:kern w:val="0"/>
                <w:sz w:val="17"/>
                <w:szCs w:val="17"/>
              </w:rPr>
              <w:t>5.1</w:t>
            </w:r>
            <w:r>
              <w:rPr>
                <w:rFonts w:ascii="微软雅黑" w:eastAsia="微软雅黑" w:hAnsi="Courier New" w:cs="微软雅黑" w:hint="eastAsia"/>
                <w:kern w:val="0"/>
                <w:sz w:val="17"/>
                <w:szCs w:val="17"/>
              </w:rPr>
              <w:t>，主要修改如下：</w:t>
            </w:r>
          </w:p>
          <w:p w:rsidR="005C4C01" w:rsidRDefault="005C4C01" w:rsidP="005C4C01">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1</w:t>
            </w:r>
            <w:r>
              <w:rPr>
                <w:rFonts w:ascii="微软雅黑" w:eastAsia="微软雅黑" w:hAnsi="Courier New" w:cs="微软雅黑" w:hint="eastAsia"/>
                <w:kern w:val="0"/>
                <w:sz w:val="17"/>
                <w:szCs w:val="17"/>
              </w:rPr>
              <w:t>、</w:t>
            </w:r>
            <w:r>
              <w:rPr>
                <w:rFonts w:ascii="Courier New" w:eastAsia="微软雅黑" w:hAnsi="Courier New" w:cs="Courier New"/>
                <w:kern w:val="0"/>
                <w:sz w:val="17"/>
                <w:szCs w:val="17"/>
              </w:rPr>
              <w:t>SignedData</w:t>
            </w:r>
            <w:r>
              <w:rPr>
                <w:rFonts w:ascii="微软雅黑" w:eastAsia="微软雅黑" w:hAnsi="Courier New" w:cs="微软雅黑" w:hint="eastAsia"/>
                <w:kern w:val="0"/>
                <w:sz w:val="17"/>
                <w:szCs w:val="17"/>
              </w:rPr>
              <w:t>和证书请求增加签名回调函数</w:t>
            </w:r>
          </w:p>
          <w:p w:rsidR="005C4C01" w:rsidRDefault="005C4C01" w:rsidP="005C4C01">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2</w:t>
            </w:r>
            <w:r>
              <w:rPr>
                <w:rFonts w:ascii="微软雅黑" w:eastAsia="微软雅黑" w:hAnsi="Courier New" w:cs="微软雅黑" w:hint="eastAsia"/>
                <w:kern w:val="0"/>
                <w:sz w:val="17"/>
                <w:szCs w:val="17"/>
              </w:rPr>
              <w:t>、证书路径和证书请求增加</w:t>
            </w:r>
            <w:r>
              <w:rPr>
                <w:rFonts w:ascii="Courier New" w:eastAsia="微软雅黑" w:hAnsi="Courier New" w:cs="Courier New"/>
                <w:kern w:val="0"/>
                <w:sz w:val="17"/>
                <w:szCs w:val="17"/>
              </w:rPr>
              <w:t>SHA3</w:t>
            </w:r>
            <w:r>
              <w:rPr>
                <w:rFonts w:ascii="微软雅黑" w:eastAsia="微软雅黑" w:hAnsi="Courier New" w:cs="微软雅黑" w:hint="eastAsia"/>
                <w:kern w:val="0"/>
                <w:sz w:val="17"/>
                <w:szCs w:val="17"/>
              </w:rPr>
              <w:t>相关的签名算法支持</w:t>
            </w:r>
          </w:p>
          <w:p w:rsidR="003F70F9" w:rsidRDefault="003F70F9" w:rsidP="003F70F9">
            <w:pPr>
              <w:autoSpaceDE w:val="0"/>
              <w:autoSpaceDN w:val="0"/>
              <w:adjustRightInd w:val="0"/>
              <w:jc w:val="left"/>
              <w:rPr>
                <w:rFonts w:ascii="Courier New" w:eastAsia="微软雅黑" w:hAnsi="Courier New" w:cs="Courier New"/>
                <w:kern w:val="0"/>
                <w:sz w:val="17"/>
                <w:szCs w:val="17"/>
              </w:rPr>
            </w:pPr>
            <w:r>
              <w:rPr>
                <w:rFonts w:ascii="Courier New" w:hAnsi="Courier New" w:cs="Courier New"/>
                <w:kern w:val="0"/>
                <w:sz w:val="17"/>
                <w:szCs w:val="17"/>
                <w:lang w:val="zh-CN"/>
              </w:rPr>
              <w:t>3</w:t>
            </w:r>
            <w:r>
              <w:rPr>
                <w:rFonts w:ascii="Courier New" w:hAnsi="Courier New" w:cs="Courier New"/>
                <w:kern w:val="0"/>
                <w:sz w:val="17"/>
                <w:szCs w:val="17"/>
                <w:lang w:val="zh-CN"/>
              </w:rPr>
              <w:t>、</w:t>
            </w:r>
            <w:r>
              <w:rPr>
                <w:rFonts w:ascii="Courier New" w:hAnsi="Courier New" w:cs="Courier New"/>
                <w:kern w:val="0"/>
                <w:sz w:val="17"/>
                <w:szCs w:val="17"/>
                <w:lang w:val="zh-CN"/>
              </w:rPr>
              <w:t xml:space="preserve"> </w:t>
            </w:r>
            <w:r>
              <w:rPr>
                <w:rFonts w:ascii="微软雅黑" w:eastAsia="微软雅黑" w:hAnsi="Courier New" w:cs="微软雅黑" w:hint="eastAsia"/>
                <w:kern w:val="0"/>
                <w:sz w:val="17"/>
                <w:szCs w:val="17"/>
                <w:lang w:val="zh-CN"/>
              </w:rPr>
              <w:t>区别几个</w:t>
            </w:r>
            <w:r>
              <w:rPr>
                <w:rFonts w:ascii="Courier New" w:eastAsia="微软雅黑" w:hAnsi="Courier New" w:cs="Courier New"/>
                <w:kern w:val="0"/>
                <w:sz w:val="17"/>
                <w:szCs w:val="17"/>
              </w:rPr>
              <w:t xml:space="preserve"> </w:t>
            </w:r>
            <w:r>
              <w:rPr>
                <w:rFonts w:ascii="微软雅黑" w:eastAsia="微软雅黑" w:hAnsi="Courier New" w:cs="微软雅黑" w:hint="eastAsia"/>
                <w:kern w:val="0"/>
                <w:sz w:val="17"/>
                <w:szCs w:val="17"/>
              </w:rPr>
              <w:t>实体唯一标识的显示</w:t>
            </w:r>
          </w:p>
          <w:p w:rsidR="003F70F9" w:rsidRDefault="003F70F9" w:rsidP="003F70F9">
            <w:pPr>
              <w:autoSpaceDE w:val="0"/>
              <w:autoSpaceDN w:val="0"/>
              <w:adjustRightInd w:val="0"/>
              <w:jc w:val="left"/>
              <w:rPr>
                <w:rFonts w:ascii="Courier New" w:eastAsia="微软雅黑" w:hAnsi="Courier New" w:cs="Courier New"/>
                <w:kern w:val="0"/>
                <w:sz w:val="17"/>
                <w:szCs w:val="17"/>
                <w:lang w:val="zh-CN"/>
              </w:rPr>
            </w:pPr>
            <w:r>
              <w:rPr>
                <w:rFonts w:ascii="Courier New" w:eastAsia="微软雅黑" w:hAnsi="Courier New" w:cs="Courier New"/>
                <w:kern w:val="0"/>
                <w:sz w:val="17"/>
                <w:szCs w:val="17"/>
              </w:rPr>
              <w:t>4</w:t>
            </w:r>
            <w:r>
              <w:rPr>
                <w:rFonts w:ascii="Courier New" w:eastAsia="微软雅黑" w:hAnsi="Courier New" w:cs="Courier New"/>
                <w:kern w:val="0"/>
                <w:sz w:val="17"/>
                <w:szCs w:val="17"/>
              </w:rPr>
              <w:t>、</w:t>
            </w:r>
            <w:r>
              <w:rPr>
                <w:rFonts w:ascii="微软雅黑" w:eastAsia="微软雅黑" w:hAnsi="Courier New" w:cs="微软雅黑" w:hint="eastAsia"/>
                <w:kern w:val="0"/>
                <w:sz w:val="17"/>
                <w:szCs w:val="17"/>
              </w:rPr>
              <w:t>修复</w:t>
            </w:r>
            <w:r>
              <w:rPr>
                <w:rFonts w:ascii="Courier New" w:eastAsia="微软雅黑" w:hAnsi="Courier New" w:cs="Courier New"/>
                <w:kern w:val="0"/>
                <w:sz w:val="17"/>
                <w:szCs w:val="17"/>
              </w:rPr>
              <w:t>keyx996</w:t>
            </w:r>
            <w:r>
              <w:rPr>
                <w:rFonts w:ascii="微软雅黑" w:eastAsia="微软雅黑" w:hAnsi="Courier New" w:cs="微软雅黑" w:hint="eastAsia"/>
                <w:kern w:val="0"/>
                <w:sz w:val="17"/>
                <w:szCs w:val="17"/>
              </w:rPr>
              <w:t>，在解析新的自定义扩展个人身份标识和企业身份标识在一些机器上导致</w:t>
            </w:r>
            <w:r>
              <w:rPr>
                <w:rFonts w:ascii="Courier New" w:eastAsia="微软雅黑" w:hAnsi="Courier New" w:cs="Courier New"/>
                <w:kern w:val="0"/>
                <w:sz w:val="17"/>
                <w:szCs w:val="17"/>
              </w:rPr>
              <w:t>keyx</w:t>
            </w:r>
            <w:r>
              <w:rPr>
                <w:rFonts w:ascii="微软雅黑" w:eastAsia="微软雅黑" w:hAnsi="Courier New" w:cs="微软雅黑" w:hint="eastAsia"/>
                <w:kern w:val="0"/>
                <w:sz w:val="17"/>
                <w:szCs w:val="17"/>
              </w:rPr>
              <w:t>崩溃的问题。</w:t>
            </w:r>
          </w:p>
          <w:p w:rsidR="00BC5ADD" w:rsidRPr="005C4C01" w:rsidRDefault="00BC5ADD" w:rsidP="008F2A53"/>
        </w:tc>
      </w:tr>
      <w:tr w:rsidR="00F76B47" w:rsidRPr="008C0A81" w:rsidTr="000B2DFE">
        <w:trPr>
          <w:trHeight w:val="572"/>
        </w:trPr>
        <w:tc>
          <w:tcPr>
            <w:tcW w:w="851" w:type="dxa"/>
            <w:vMerge w:val="restart"/>
          </w:tcPr>
          <w:p w:rsidR="00F76B47" w:rsidRDefault="00F76B47" w:rsidP="008F2A53">
            <w:pPr>
              <w:rPr>
                <w:rFonts w:ascii="Times New Roman" w:hAnsi="Times New Roman"/>
                <w:szCs w:val="21"/>
              </w:rPr>
            </w:pPr>
            <w:r>
              <w:rPr>
                <w:rFonts w:ascii="Times New Roman" w:hAnsi="Times New Roman"/>
                <w:szCs w:val="21"/>
              </w:rPr>
              <w:t>5.2.0</w:t>
            </w:r>
          </w:p>
        </w:tc>
        <w:tc>
          <w:tcPr>
            <w:tcW w:w="1276" w:type="dxa"/>
          </w:tcPr>
          <w:p w:rsidR="00F76B47" w:rsidRDefault="00F76B47" w:rsidP="008F2A53">
            <w:pPr>
              <w:rPr>
                <w:rFonts w:ascii="Times New Roman" w:hAnsi="Times New Roman"/>
                <w:szCs w:val="21"/>
              </w:rPr>
            </w:pPr>
            <w:r>
              <w:rPr>
                <w:rFonts w:ascii="Times New Roman" w:hAnsi="Times New Roman"/>
                <w:szCs w:val="21"/>
              </w:rPr>
              <w:t>2017-06-28</w:t>
            </w:r>
          </w:p>
        </w:tc>
        <w:tc>
          <w:tcPr>
            <w:tcW w:w="1134" w:type="dxa"/>
          </w:tcPr>
          <w:p w:rsidR="00F76B47" w:rsidRDefault="00F76B47" w:rsidP="008F2A53">
            <w:pPr>
              <w:rPr>
                <w:rFonts w:ascii="Times New Roman" w:hAnsi="Times New Roman"/>
                <w:szCs w:val="21"/>
              </w:rPr>
            </w:pPr>
            <w:r>
              <w:rPr>
                <w:rFonts w:ascii="Times New Roman" w:hAnsi="Times New Roman"/>
                <w:szCs w:val="21"/>
              </w:rPr>
              <w:t>CRYPTO</w:t>
            </w:r>
          </w:p>
        </w:tc>
        <w:tc>
          <w:tcPr>
            <w:tcW w:w="3402" w:type="dxa"/>
          </w:tcPr>
          <w:p w:rsidR="00F76B47" w:rsidRDefault="00F76B47" w:rsidP="00BC5ADD">
            <w:r>
              <w:t>NETCA_CRYPTO.dll</w:t>
            </w:r>
          </w:p>
          <w:p w:rsidR="00F76B47" w:rsidRDefault="00F76B47" w:rsidP="00BC5ADD">
            <w:r>
              <w:t>NETCA_ASN1.dll</w:t>
            </w:r>
          </w:p>
          <w:p w:rsidR="00F76B47" w:rsidRDefault="00F76B47" w:rsidP="00BC5ADD">
            <w:r>
              <w:t>NETCA_URL.dll</w:t>
            </w:r>
          </w:p>
          <w:p w:rsidR="00F76B47" w:rsidRDefault="00F76B47" w:rsidP="00BC5ADD">
            <w:r>
              <w:t>NETCA_UTIL.dll</w:t>
            </w:r>
          </w:p>
          <w:p w:rsidR="00F76B47" w:rsidRDefault="00F76B47" w:rsidP="00BC5ADD">
            <w:r>
              <w:t>NetcaSM2CNGProvider.dll</w:t>
            </w:r>
          </w:p>
          <w:p w:rsidR="00F76B47" w:rsidRPr="00B07C8A" w:rsidRDefault="00F76B47" w:rsidP="00BC5ADD">
            <w:pPr>
              <w:rPr>
                <w:rFonts w:ascii="Times New Roman" w:hAnsi="Times New Roman"/>
                <w:szCs w:val="21"/>
              </w:rPr>
            </w:pPr>
            <w:r>
              <w:t>record_file_crypto.ini</w:t>
            </w:r>
          </w:p>
        </w:tc>
        <w:tc>
          <w:tcPr>
            <w:tcW w:w="850" w:type="dxa"/>
          </w:tcPr>
          <w:p w:rsidR="00F76B47" w:rsidRDefault="00F76B47" w:rsidP="008F2A53">
            <w:pPr>
              <w:jc w:val="center"/>
              <w:rPr>
                <w:rFonts w:ascii="Times New Roman" w:hAnsi="Times New Roman"/>
                <w:szCs w:val="21"/>
              </w:rPr>
            </w:pPr>
            <w:r>
              <w:rPr>
                <w:rFonts w:ascii="Times New Roman" w:hAnsi="Times New Roman" w:hint="eastAsia"/>
                <w:szCs w:val="21"/>
              </w:rPr>
              <w:t>Modify</w:t>
            </w:r>
          </w:p>
        </w:tc>
        <w:tc>
          <w:tcPr>
            <w:tcW w:w="2977" w:type="dxa"/>
          </w:tcPr>
          <w:p w:rsidR="00F76B47" w:rsidRDefault="00F76B47" w:rsidP="001750D3">
            <w:pPr>
              <w:rPr>
                <w:rFonts w:ascii="Calibri" w:hAnsi="Calibri"/>
                <w:kern w:val="0"/>
                <w:szCs w:val="21"/>
              </w:rPr>
            </w:pPr>
            <w:r>
              <w:t>1</w:t>
            </w:r>
            <w:r>
              <w:rPr>
                <w:rFonts w:hint="eastAsia"/>
              </w:rPr>
              <w:t>、增加了格式化接口</w:t>
            </w:r>
          </w:p>
          <w:p w:rsidR="00F76B47" w:rsidRDefault="00F76B47" w:rsidP="001750D3">
            <w:r>
              <w:t>2</w:t>
            </w:r>
            <w:r>
              <w:rPr>
                <w:rFonts w:hint="eastAsia"/>
              </w:rPr>
              <w:t>、修正了</w:t>
            </w:r>
            <w:r>
              <w:t>CAdES</w:t>
            </w:r>
            <w:r>
              <w:rPr>
                <w:rFonts w:hint="eastAsia"/>
              </w:rPr>
              <w:t>的一些实现错误</w:t>
            </w:r>
          </w:p>
          <w:p w:rsidR="00F76B47" w:rsidRDefault="00F76B47" w:rsidP="001750D3">
            <w:r>
              <w:t>3</w:t>
            </w:r>
            <w:r>
              <w:rPr>
                <w:rFonts w:hint="eastAsia"/>
              </w:rPr>
              <w:t>、</w:t>
            </w:r>
            <w:r>
              <w:t>CAdES</w:t>
            </w:r>
            <w:r>
              <w:rPr>
                <w:rFonts w:hint="eastAsia"/>
              </w:rPr>
              <w:t>增加</w:t>
            </w:r>
            <w:r>
              <w:t>ETSI EN 319 122</w:t>
            </w:r>
            <w:r>
              <w:rPr>
                <w:rFonts w:hint="eastAsia"/>
              </w:rPr>
              <w:t>的支持</w:t>
            </w:r>
          </w:p>
          <w:p w:rsidR="00F76B47" w:rsidRDefault="00F76B47" w:rsidP="001750D3">
            <w:r>
              <w:t>4</w:t>
            </w:r>
            <w:r>
              <w:rPr>
                <w:rFonts w:hint="eastAsia"/>
              </w:rPr>
              <w:t>、去除所有默认使用</w:t>
            </w:r>
            <w:r>
              <w:t>SHA-1</w:t>
            </w:r>
            <w:r>
              <w:rPr>
                <w:rFonts w:hint="eastAsia"/>
              </w:rPr>
              <w:t>的地方。</w:t>
            </w:r>
          </w:p>
          <w:p w:rsidR="00F76B47" w:rsidRDefault="00F76B47" w:rsidP="001750D3">
            <w:r>
              <w:t>5</w:t>
            </w:r>
            <w:r>
              <w:rPr>
                <w:rFonts w:hint="eastAsia"/>
              </w:rPr>
              <w:t>、增加从设备和证书库里限制证书获取的配置</w:t>
            </w:r>
          </w:p>
          <w:p w:rsidR="00F76B47" w:rsidRDefault="00F76B47" w:rsidP="001750D3">
            <w:r>
              <w:t>6</w:t>
            </w:r>
            <w:r>
              <w:rPr>
                <w:rFonts w:hint="eastAsia"/>
              </w:rPr>
              <w:t>、</w:t>
            </w:r>
            <w:r>
              <w:t>PE</w:t>
            </w:r>
            <w:r>
              <w:rPr>
                <w:rFonts w:hint="eastAsia"/>
              </w:rPr>
              <w:t>文件签名增加</w:t>
            </w:r>
            <w:r>
              <w:t>RFC3161</w:t>
            </w:r>
            <w:r>
              <w:rPr>
                <w:rFonts w:hint="eastAsia"/>
              </w:rPr>
              <w:t>时间戳和第二个签名的支持</w:t>
            </w:r>
          </w:p>
          <w:p w:rsidR="00F76B47" w:rsidRDefault="00F76B47" w:rsidP="001750D3">
            <w:r>
              <w:t>7</w:t>
            </w:r>
            <w:r>
              <w:rPr>
                <w:rFonts w:hint="eastAsia"/>
              </w:rPr>
              <w:t>、纯</w:t>
            </w:r>
            <w:r>
              <w:t>JAVA</w:t>
            </w:r>
            <w:r>
              <w:rPr>
                <w:rFonts w:hint="eastAsia"/>
              </w:rPr>
              <w:t>增加基本的证书作废状态验证，并集成进证书路径验证</w:t>
            </w:r>
          </w:p>
          <w:p w:rsidR="00F76B47" w:rsidRDefault="00F76B47" w:rsidP="001750D3">
            <w:r>
              <w:t>8</w:t>
            </w:r>
            <w:r>
              <w:rPr>
                <w:rFonts w:hint="eastAsia"/>
              </w:rPr>
              <w:t>、纯</w:t>
            </w:r>
            <w:r>
              <w:t>JAVA</w:t>
            </w:r>
            <w:r>
              <w:rPr>
                <w:rFonts w:hint="eastAsia"/>
              </w:rPr>
              <w:t>增加</w:t>
            </w:r>
            <w:r>
              <w:t>CAdES</w:t>
            </w:r>
            <w:r>
              <w:rPr>
                <w:rFonts w:hint="eastAsia"/>
              </w:rPr>
              <w:t>的支持</w:t>
            </w:r>
          </w:p>
          <w:p w:rsidR="00F76B47" w:rsidRPr="000B2DFE" w:rsidRDefault="00F76B47" w:rsidP="000B2DFE">
            <w:r>
              <w:t>9</w:t>
            </w:r>
            <w:r>
              <w:rPr>
                <w:rFonts w:hint="eastAsia"/>
              </w:rPr>
              <w:t>、</w:t>
            </w:r>
            <w:r>
              <w:t>NETCA_URL</w:t>
            </w:r>
            <w:r>
              <w:rPr>
                <w:rFonts w:hint="eastAsia"/>
              </w:rPr>
              <w:t>增加</w:t>
            </w:r>
            <w:r>
              <w:t>TLS</w:t>
            </w:r>
            <w:r>
              <w:rPr>
                <w:rFonts w:hint="eastAsia"/>
              </w:rPr>
              <w:t>的</w:t>
            </w:r>
            <w:r>
              <w:t>SNI</w:t>
            </w:r>
            <w:r>
              <w:rPr>
                <w:rFonts w:hint="eastAsia"/>
              </w:rPr>
              <w:t>扩展的支持</w:t>
            </w:r>
          </w:p>
        </w:tc>
      </w:tr>
      <w:tr w:rsidR="00F76B47" w:rsidRPr="008C0A81" w:rsidTr="000B2DFE">
        <w:trPr>
          <w:trHeight w:val="572"/>
        </w:trPr>
        <w:tc>
          <w:tcPr>
            <w:tcW w:w="851" w:type="dxa"/>
            <w:vMerge/>
          </w:tcPr>
          <w:p w:rsidR="00F76B47" w:rsidRDefault="00F76B47" w:rsidP="008F2A53">
            <w:pPr>
              <w:rPr>
                <w:rFonts w:ascii="Times New Roman" w:hAnsi="Times New Roman"/>
                <w:szCs w:val="21"/>
              </w:rPr>
            </w:pPr>
          </w:p>
        </w:tc>
        <w:tc>
          <w:tcPr>
            <w:tcW w:w="1276" w:type="dxa"/>
          </w:tcPr>
          <w:p w:rsidR="00F76B47" w:rsidRDefault="00F76B47" w:rsidP="008F2A53">
            <w:pPr>
              <w:rPr>
                <w:rFonts w:ascii="Times New Roman" w:hAnsi="Times New Roman"/>
                <w:szCs w:val="21"/>
              </w:rPr>
            </w:pPr>
          </w:p>
        </w:tc>
        <w:tc>
          <w:tcPr>
            <w:tcW w:w="1134" w:type="dxa"/>
          </w:tcPr>
          <w:p w:rsidR="00F76B47" w:rsidRDefault="00F76B47" w:rsidP="008F2A53">
            <w:pPr>
              <w:rPr>
                <w:rFonts w:ascii="Times New Roman" w:hAnsi="Times New Roman"/>
                <w:szCs w:val="21"/>
              </w:rPr>
            </w:pPr>
          </w:p>
        </w:tc>
        <w:tc>
          <w:tcPr>
            <w:tcW w:w="3402" w:type="dxa"/>
          </w:tcPr>
          <w:p w:rsidR="00F76B47" w:rsidRDefault="00F76B47" w:rsidP="00BC5ADD">
            <w:r w:rsidRPr="00F76B47">
              <w:t>NETCA_CRYPTO_UI.dll</w:t>
            </w:r>
          </w:p>
          <w:p w:rsidR="00F76B47" w:rsidRDefault="00F76B47" w:rsidP="00BC5ADD">
            <w:r>
              <w:t>record_file_crypto.ini</w:t>
            </w:r>
          </w:p>
        </w:tc>
        <w:tc>
          <w:tcPr>
            <w:tcW w:w="850" w:type="dxa"/>
          </w:tcPr>
          <w:p w:rsidR="00F76B47" w:rsidRDefault="00F76B47" w:rsidP="008F2A53">
            <w:pPr>
              <w:jc w:val="center"/>
              <w:rPr>
                <w:rFonts w:ascii="Times New Roman" w:hAnsi="Times New Roman"/>
                <w:szCs w:val="21"/>
              </w:rPr>
            </w:pPr>
            <w:r>
              <w:rPr>
                <w:rFonts w:ascii="Times New Roman" w:hAnsi="Times New Roman" w:hint="eastAsia"/>
                <w:szCs w:val="21"/>
              </w:rPr>
              <w:t>Modify</w:t>
            </w:r>
          </w:p>
        </w:tc>
        <w:tc>
          <w:tcPr>
            <w:tcW w:w="2977" w:type="dxa"/>
          </w:tcPr>
          <w:p w:rsidR="00F76B47" w:rsidRDefault="00F76B47" w:rsidP="001750D3">
            <w:r>
              <w:rPr>
                <w:rFonts w:hint="eastAsia"/>
              </w:rPr>
              <w:t>修复证书ui常规页面当证书过期时显示错误的证书状态.</w:t>
            </w:r>
          </w:p>
        </w:tc>
      </w:tr>
      <w:tr w:rsidR="00632D02" w:rsidRPr="008C0A81" w:rsidTr="000B2DFE">
        <w:trPr>
          <w:trHeight w:val="572"/>
        </w:trPr>
        <w:tc>
          <w:tcPr>
            <w:tcW w:w="851" w:type="dxa"/>
            <w:vMerge w:val="restart"/>
          </w:tcPr>
          <w:p w:rsidR="00632D02" w:rsidRDefault="00632D02" w:rsidP="008F2A53">
            <w:pPr>
              <w:rPr>
                <w:rFonts w:ascii="Times New Roman" w:hAnsi="Times New Roman"/>
                <w:szCs w:val="21"/>
              </w:rPr>
            </w:pPr>
            <w:r>
              <w:rPr>
                <w:rFonts w:ascii="Times New Roman" w:hAnsi="Times New Roman"/>
                <w:szCs w:val="21"/>
              </w:rPr>
              <w:t>5.2.</w:t>
            </w:r>
            <w:r>
              <w:rPr>
                <w:rFonts w:ascii="Times New Roman" w:hAnsi="Times New Roman" w:hint="eastAsia"/>
                <w:szCs w:val="21"/>
              </w:rPr>
              <w:t>1</w:t>
            </w:r>
          </w:p>
        </w:tc>
        <w:tc>
          <w:tcPr>
            <w:tcW w:w="1276" w:type="dxa"/>
          </w:tcPr>
          <w:p w:rsidR="00632D02" w:rsidRDefault="00632D02" w:rsidP="008F2A53">
            <w:pPr>
              <w:rPr>
                <w:rFonts w:ascii="Times New Roman" w:hAnsi="Times New Roman"/>
                <w:szCs w:val="21"/>
              </w:rPr>
            </w:pPr>
            <w:r>
              <w:rPr>
                <w:rFonts w:ascii="Times New Roman" w:hAnsi="Times New Roman" w:hint="eastAsia"/>
                <w:szCs w:val="21"/>
              </w:rPr>
              <w:t>2017-07-31</w:t>
            </w:r>
          </w:p>
        </w:tc>
        <w:tc>
          <w:tcPr>
            <w:tcW w:w="1134" w:type="dxa"/>
          </w:tcPr>
          <w:p w:rsidR="00632D02" w:rsidRDefault="00632D02" w:rsidP="008F2A53">
            <w:pPr>
              <w:rPr>
                <w:rFonts w:ascii="Times New Roman" w:hAnsi="Times New Roman"/>
                <w:szCs w:val="21"/>
              </w:rPr>
            </w:pPr>
          </w:p>
        </w:tc>
        <w:tc>
          <w:tcPr>
            <w:tcW w:w="3402" w:type="dxa"/>
          </w:tcPr>
          <w:p w:rsidR="00632D02" w:rsidRPr="00F76B47" w:rsidRDefault="00632D02" w:rsidP="00F76B47">
            <w:r w:rsidRPr="00F76B47">
              <w:t xml:space="preserve">NetcaPkiCom.dll </w:t>
            </w:r>
            <w:r>
              <w:t>record_file_crypto.ini</w:t>
            </w:r>
          </w:p>
        </w:tc>
        <w:tc>
          <w:tcPr>
            <w:tcW w:w="850" w:type="dxa"/>
          </w:tcPr>
          <w:p w:rsidR="00632D02" w:rsidRDefault="00632D02" w:rsidP="008F2A53">
            <w:pPr>
              <w:jc w:val="center"/>
              <w:rPr>
                <w:rFonts w:ascii="Times New Roman" w:hAnsi="Times New Roman"/>
                <w:szCs w:val="21"/>
              </w:rPr>
            </w:pPr>
            <w:r>
              <w:rPr>
                <w:rFonts w:ascii="Times New Roman" w:hAnsi="Times New Roman" w:hint="eastAsia"/>
                <w:szCs w:val="21"/>
              </w:rPr>
              <w:t>Modify</w:t>
            </w:r>
          </w:p>
        </w:tc>
        <w:tc>
          <w:tcPr>
            <w:tcW w:w="2977" w:type="dxa"/>
          </w:tcPr>
          <w:p w:rsidR="00632D02" w:rsidRDefault="00632D02" w:rsidP="001750D3">
            <w:r w:rsidRPr="00F76B47">
              <w:rPr>
                <w:rFonts w:hint="eastAsia"/>
              </w:rPr>
              <w:t>添加设备格式化接口和获取状态属性</w:t>
            </w:r>
            <w:r>
              <w:rPr>
                <w:rFonts w:hint="eastAsia"/>
              </w:rPr>
              <w:t xml:space="preserve">, </w:t>
            </w:r>
            <w:r w:rsidRPr="004244B5">
              <w:rPr>
                <w:rFonts w:hint="eastAsia"/>
              </w:rPr>
              <w:t>去掉</w:t>
            </w:r>
            <w:r w:rsidRPr="004244B5">
              <w:t>format返回值抛异常问题，改成不抛异常</w:t>
            </w:r>
          </w:p>
        </w:tc>
      </w:tr>
      <w:tr w:rsidR="00632D02" w:rsidRPr="008C0A81" w:rsidTr="000B2DFE">
        <w:trPr>
          <w:trHeight w:val="572"/>
        </w:trPr>
        <w:tc>
          <w:tcPr>
            <w:tcW w:w="851" w:type="dxa"/>
            <w:vMerge/>
          </w:tcPr>
          <w:p w:rsidR="00632D02" w:rsidRDefault="00632D02" w:rsidP="008F2A53">
            <w:pPr>
              <w:rPr>
                <w:rFonts w:ascii="Times New Roman" w:hAnsi="Times New Roman"/>
                <w:szCs w:val="21"/>
              </w:rPr>
            </w:pPr>
          </w:p>
        </w:tc>
        <w:tc>
          <w:tcPr>
            <w:tcW w:w="1276" w:type="dxa"/>
          </w:tcPr>
          <w:p w:rsidR="00632D02" w:rsidRDefault="00632D02" w:rsidP="008F2A53">
            <w:pPr>
              <w:rPr>
                <w:rFonts w:ascii="Times New Roman" w:hAnsi="Times New Roman"/>
                <w:szCs w:val="21"/>
              </w:rPr>
            </w:pPr>
            <w:r>
              <w:rPr>
                <w:rFonts w:ascii="Times New Roman" w:hAnsi="Times New Roman" w:hint="eastAsia"/>
                <w:szCs w:val="21"/>
              </w:rPr>
              <w:t>2017-09-11</w:t>
            </w:r>
          </w:p>
        </w:tc>
        <w:tc>
          <w:tcPr>
            <w:tcW w:w="1134" w:type="dxa"/>
          </w:tcPr>
          <w:p w:rsidR="00632D02" w:rsidRDefault="00632D02" w:rsidP="008F2A53">
            <w:pPr>
              <w:rPr>
                <w:rFonts w:ascii="Times New Roman" w:hAnsi="Times New Roman"/>
                <w:szCs w:val="21"/>
              </w:rPr>
            </w:pPr>
            <w:r>
              <w:rPr>
                <w:rFonts w:ascii="Times New Roman" w:hAnsi="Times New Roman"/>
                <w:szCs w:val="21"/>
              </w:rPr>
              <w:t>CRYPTO</w:t>
            </w:r>
          </w:p>
        </w:tc>
        <w:tc>
          <w:tcPr>
            <w:tcW w:w="3402" w:type="dxa"/>
          </w:tcPr>
          <w:p w:rsidR="00632D02" w:rsidRDefault="00632D02" w:rsidP="00F76B47">
            <w:r>
              <w:t>trust</w:t>
            </w:r>
          </w:p>
          <w:p w:rsidR="00632D02" w:rsidRDefault="00632D02" w:rsidP="007128BD">
            <w:pPr>
              <w:rPr>
                <w:rFonts w:ascii="Times New Roman" w:hAnsi="Times New Roman"/>
                <w:szCs w:val="21"/>
              </w:rPr>
            </w:pPr>
            <w:r w:rsidRPr="003243B5">
              <w:rPr>
                <w:rFonts w:ascii="Times New Roman" w:hAnsi="Times New Roman"/>
                <w:szCs w:val="21"/>
              </w:rPr>
              <w:t>NETCA_L3.reg</w:t>
            </w:r>
          </w:p>
          <w:p w:rsidR="00632D02" w:rsidRPr="000B2DFE" w:rsidRDefault="00632D02" w:rsidP="00F76B47">
            <w:pPr>
              <w:rPr>
                <w:rFonts w:ascii="Times New Roman" w:hAnsi="Times New Roman"/>
                <w:szCs w:val="21"/>
              </w:rPr>
            </w:pPr>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tc>
        <w:tc>
          <w:tcPr>
            <w:tcW w:w="850" w:type="dxa"/>
          </w:tcPr>
          <w:p w:rsidR="00632D02" w:rsidRDefault="00632D02" w:rsidP="008F2A53">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632D02" w:rsidRPr="00F76B47" w:rsidRDefault="00632D02" w:rsidP="001750D3">
            <w:r>
              <w:rPr>
                <w:rFonts w:ascii="微软雅黑" w:eastAsia="微软雅黑" w:hAnsi="Times New Roman" w:cs="微软雅黑" w:hint="eastAsia"/>
                <w:kern w:val="0"/>
                <w:sz w:val="16"/>
                <w:szCs w:val="16"/>
                <w:lang w:val="zh-CN"/>
              </w:rPr>
              <w:t>增加了</w:t>
            </w:r>
            <w:r>
              <w:rPr>
                <w:rFonts w:ascii="Calibri" w:eastAsia="微软雅黑" w:hAnsi="Calibri" w:cs="Calibri"/>
                <w:kern w:val="0"/>
                <w:sz w:val="16"/>
                <w:szCs w:val="16"/>
              </w:rPr>
              <w:t>CCS NETCA L2 Sub2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L2 Sub3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L3 Sub1 CA</w:t>
            </w:r>
            <w:r>
              <w:rPr>
                <w:rFonts w:ascii="微软雅黑" w:eastAsia="微软雅黑" w:hAnsi="Calibri" w:cs="微软雅黑" w:hint="eastAsia"/>
                <w:kern w:val="0"/>
                <w:sz w:val="16"/>
                <w:szCs w:val="16"/>
              </w:rPr>
              <w:t>的中级证书</w:t>
            </w:r>
          </w:p>
        </w:tc>
      </w:tr>
      <w:tr w:rsidR="00632D02" w:rsidRPr="008C0A81" w:rsidTr="000B2DFE">
        <w:trPr>
          <w:trHeight w:val="572"/>
        </w:trPr>
        <w:tc>
          <w:tcPr>
            <w:tcW w:w="851" w:type="dxa"/>
            <w:vMerge/>
          </w:tcPr>
          <w:p w:rsidR="00632D02" w:rsidRDefault="00632D02" w:rsidP="008F2A53">
            <w:pPr>
              <w:rPr>
                <w:rFonts w:ascii="Times New Roman" w:hAnsi="Times New Roman"/>
                <w:szCs w:val="21"/>
              </w:rPr>
            </w:pPr>
          </w:p>
        </w:tc>
        <w:tc>
          <w:tcPr>
            <w:tcW w:w="1276" w:type="dxa"/>
          </w:tcPr>
          <w:p w:rsidR="00632D02" w:rsidRDefault="00632D02" w:rsidP="008F2A53">
            <w:pPr>
              <w:rPr>
                <w:rFonts w:ascii="Times New Roman" w:hAnsi="Times New Roman"/>
                <w:szCs w:val="21"/>
              </w:rPr>
            </w:pPr>
            <w:r>
              <w:rPr>
                <w:rFonts w:ascii="Times New Roman" w:hAnsi="Times New Roman" w:hint="eastAsia"/>
                <w:szCs w:val="21"/>
              </w:rPr>
              <w:t>2017-10-20</w:t>
            </w:r>
          </w:p>
        </w:tc>
        <w:tc>
          <w:tcPr>
            <w:tcW w:w="1134" w:type="dxa"/>
          </w:tcPr>
          <w:p w:rsidR="00632D02" w:rsidRDefault="00632D02" w:rsidP="008F2A53">
            <w:pPr>
              <w:rPr>
                <w:rFonts w:ascii="Times New Roman" w:hAnsi="Times New Roman"/>
                <w:szCs w:val="21"/>
              </w:rPr>
            </w:pPr>
            <w:r>
              <w:rPr>
                <w:rFonts w:ascii="Times New Roman" w:hAnsi="Times New Roman"/>
                <w:szCs w:val="21"/>
              </w:rPr>
              <w:t>CRYPTO</w:t>
            </w:r>
          </w:p>
        </w:tc>
        <w:tc>
          <w:tcPr>
            <w:tcW w:w="3402" w:type="dxa"/>
          </w:tcPr>
          <w:p w:rsidR="00632D02" w:rsidRDefault="006C7518" w:rsidP="00F76B47">
            <w:r w:rsidRPr="006C7518">
              <w:t>CNCAPki.dll</w:t>
            </w:r>
          </w:p>
        </w:tc>
        <w:tc>
          <w:tcPr>
            <w:tcW w:w="850" w:type="dxa"/>
          </w:tcPr>
          <w:p w:rsidR="00632D02" w:rsidRDefault="006C7518" w:rsidP="008F2A53">
            <w:pPr>
              <w:jc w:val="center"/>
              <w:rPr>
                <w:rFonts w:ascii="Times New Roman" w:hAnsi="Times New Roman"/>
                <w:szCs w:val="21"/>
              </w:rPr>
            </w:pPr>
            <w:r>
              <w:rPr>
                <w:rFonts w:ascii="Times New Roman" w:hAnsi="Times New Roman" w:hint="eastAsia"/>
                <w:szCs w:val="21"/>
              </w:rPr>
              <w:t>A</w:t>
            </w:r>
            <w:r>
              <w:rPr>
                <w:rFonts w:ascii="Times New Roman" w:hAnsi="Times New Roman"/>
                <w:szCs w:val="21"/>
              </w:rPr>
              <w:t>dd</w:t>
            </w:r>
          </w:p>
        </w:tc>
        <w:tc>
          <w:tcPr>
            <w:tcW w:w="2977" w:type="dxa"/>
          </w:tcPr>
          <w:p w:rsidR="00632D02" w:rsidRDefault="006C7518" w:rsidP="001750D3">
            <w:pPr>
              <w:rPr>
                <w:rFonts w:ascii="微软雅黑" w:eastAsia="微软雅黑" w:hAnsi="Times New Roman" w:cs="微软雅黑"/>
                <w:kern w:val="0"/>
                <w:sz w:val="16"/>
                <w:szCs w:val="16"/>
                <w:lang w:val="zh-CN"/>
              </w:rPr>
            </w:pPr>
            <w:r>
              <w:rPr>
                <w:rFonts w:ascii="微软雅黑" w:eastAsia="微软雅黑" w:hAnsi="Times New Roman" w:cs="微软雅黑" w:hint="eastAsia"/>
                <w:kern w:val="0"/>
                <w:sz w:val="16"/>
                <w:szCs w:val="16"/>
                <w:lang w:val="zh-CN"/>
              </w:rPr>
              <w:t>增加应用开发接口COM</w:t>
            </w:r>
          </w:p>
        </w:tc>
      </w:tr>
      <w:tr w:rsidR="007E3FCD" w:rsidRPr="008C0A81" w:rsidTr="000B2DFE">
        <w:trPr>
          <w:trHeight w:val="572"/>
        </w:trPr>
        <w:tc>
          <w:tcPr>
            <w:tcW w:w="851" w:type="dxa"/>
          </w:tcPr>
          <w:p w:rsidR="007E3FCD" w:rsidRDefault="007E3FCD" w:rsidP="008F2A53">
            <w:pPr>
              <w:rPr>
                <w:rFonts w:ascii="Times New Roman" w:hAnsi="Times New Roman"/>
                <w:szCs w:val="21"/>
              </w:rPr>
            </w:pPr>
          </w:p>
        </w:tc>
        <w:tc>
          <w:tcPr>
            <w:tcW w:w="1276" w:type="dxa"/>
          </w:tcPr>
          <w:p w:rsidR="007E3FCD" w:rsidRDefault="007E3FCD" w:rsidP="008F2A53">
            <w:pPr>
              <w:rPr>
                <w:rFonts w:ascii="Times New Roman" w:hAnsi="Times New Roman"/>
                <w:szCs w:val="21"/>
              </w:rPr>
            </w:pPr>
            <w:r>
              <w:rPr>
                <w:rFonts w:ascii="Times New Roman" w:hAnsi="Times New Roman" w:hint="eastAsia"/>
                <w:szCs w:val="21"/>
              </w:rPr>
              <w:t>2018-01-24</w:t>
            </w:r>
          </w:p>
        </w:tc>
        <w:tc>
          <w:tcPr>
            <w:tcW w:w="1134" w:type="dxa"/>
          </w:tcPr>
          <w:p w:rsidR="007E3FCD" w:rsidRDefault="007E3FCD" w:rsidP="008F2A53">
            <w:pPr>
              <w:rPr>
                <w:rFonts w:ascii="Times New Roman" w:hAnsi="Times New Roman"/>
                <w:szCs w:val="21"/>
              </w:rPr>
            </w:pPr>
            <w:r>
              <w:rPr>
                <w:rFonts w:ascii="Times New Roman" w:hAnsi="Times New Roman"/>
                <w:szCs w:val="21"/>
              </w:rPr>
              <w:t>CRYPTO</w:t>
            </w:r>
          </w:p>
        </w:tc>
        <w:tc>
          <w:tcPr>
            <w:tcW w:w="3402" w:type="dxa"/>
          </w:tcPr>
          <w:p w:rsidR="007E3FCD" w:rsidRPr="006C7518" w:rsidRDefault="007E3FCD" w:rsidP="00F76B47">
            <w:r w:rsidRPr="007E3FCD">
              <w:t>NetcaRAClientCom.dll</w:t>
            </w:r>
          </w:p>
        </w:tc>
        <w:tc>
          <w:tcPr>
            <w:tcW w:w="850" w:type="dxa"/>
          </w:tcPr>
          <w:p w:rsidR="007E3FCD" w:rsidRDefault="007E3FCD" w:rsidP="008F2A53">
            <w:pPr>
              <w:jc w:val="center"/>
              <w:rPr>
                <w:rFonts w:ascii="Times New Roman" w:hAnsi="Times New Roman"/>
                <w:szCs w:val="21"/>
              </w:rPr>
            </w:pPr>
            <w:r>
              <w:rPr>
                <w:rFonts w:ascii="Times New Roman" w:hAnsi="Times New Roman" w:hint="eastAsia"/>
                <w:szCs w:val="21"/>
              </w:rPr>
              <w:t>Modify</w:t>
            </w:r>
          </w:p>
        </w:tc>
        <w:tc>
          <w:tcPr>
            <w:tcW w:w="2977" w:type="dxa"/>
          </w:tcPr>
          <w:p w:rsidR="007E3FCD" w:rsidRDefault="007E3FCD" w:rsidP="001750D3">
            <w:pPr>
              <w:rPr>
                <w:rFonts w:ascii="微软雅黑" w:eastAsia="微软雅黑" w:hAnsi="Times New Roman" w:cs="微软雅黑"/>
                <w:kern w:val="0"/>
                <w:sz w:val="16"/>
                <w:szCs w:val="16"/>
                <w:lang w:val="zh-CN"/>
              </w:rPr>
            </w:pPr>
            <w:r>
              <w:rPr>
                <w:rFonts w:ascii="微软雅黑" w:eastAsia="微软雅黑" w:hAnsi="Times New Roman" w:cs="微软雅黑" w:hint="eastAsia"/>
                <w:kern w:val="0"/>
                <w:sz w:val="16"/>
                <w:szCs w:val="16"/>
                <w:lang w:val="zh-CN"/>
              </w:rPr>
              <w:t>修改删除密钥对接口，默认不谈UI。</w:t>
            </w:r>
          </w:p>
        </w:tc>
      </w:tr>
      <w:tr w:rsidR="00A01BB3" w:rsidRPr="008C0A81" w:rsidTr="000B2DFE">
        <w:trPr>
          <w:trHeight w:val="4688"/>
        </w:trPr>
        <w:tc>
          <w:tcPr>
            <w:tcW w:w="851" w:type="dxa"/>
          </w:tcPr>
          <w:p w:rsidR="00A01BB3" w:rsidRDefault="00A01BB3" w:rsidP="008F2A53">
            <w:pPr>
              <w:rPr>
                <w:rFonts w:ascii="Times New Roman" w:hAnsi="Times New Roman"/>
                <w:szCs w:val="21"/>
              </w:rPr>
            </w:pPr>
            <w:r>
              <w:rPr>
                <w:rFonts w:ascii="Times New Roman" w:hAnsi="Times New Roman" w:hint="eastAsia"/>
                <w:szCs w:val="21"/>
              </w:rPr>
              <w:t>5.5.0</w:t>
            </w:r>
          </w:p>
        </w:tc>
        <w:tc>
          <w:tcPr>
            <w:tcW w:w="1276" w:type="dxa"/>
          </w:tcPr>
          <w:p w:rsidR="00A01BB3" w:rsidRDefault="00A01BB3" w:rsidP="008F2A53">
            <w:pPr>
              <w:rPr>
                <w:rFonts w:ascii="Times New Roman" w:hAnsi="Times New Roman"/>
                <w:szCs w:val="21"/>
              </w:rPr>
            </w:pPr>
            <w:r>
              <w:rPr>
                <w:rFonts w:ascii="Times New Roman" w:hAnsi="Times New Roman" w:hint="eastAsia"/>
                <w:szCs w:val="21"/>
              </w:rPr>
              <w:t>2018.04.12</w:t>
            </w:r>
          </w:p>
        </w:tc>
        <w:tc>
          <w:tcPr>
            <w:tcW w:w="1134" w:type="dxa"/>
          </w:tcPr>
          <w:p w:rsidR="00A01BB3" w:rsidRDefault="00A01BB3" w:rsidP="008F2A53">
            <w:pPr>
              <w:rPr>
                <w:rFonts w:ascii="Times New Roman" w:hAnsi="Times New Roman"/>
                <w:szCs w:val="21"/>
              </w:rPr>
            </w:pPr>
            <w:r>
              <w:rPr>
                <w:rFonts w:ascii="Times New Roman" w:hAnsi="Times New Roman"/>
                <w:szCs w:val="21"/>
              </w:rPr>
              <w:t>CRYPTO</w:t>
            </w:r>
          </w:p>
        </w:tc>
        <w:tc>
          <w:tcPr>
            <w:tcW w:w="3402" w:type="dxa"/>
          </w:tcPr>
          <w:p w:rsidR="00A01BB3" w:rsidRDefault="00A01BB3" w:rsidP="007B2D16">
            <w:r>
              <w:t>NETCA_CRYPTO.dll</w:t>
            </w:r>
          </w:p>
          <w:p w:rsidR="00A01BB3" w:rsidRDefault="00A01BB3" w:rsidP="007B2D16">
            <w:r>
              <w:rPr>
                <w:rFonts w:hint="eastAsia"/>
              </w:rPr>
              <w:t>NETCA_CRYPTO_UI.dll</w:t>
            </w:r>
          </w:p>
          <w:p w:rsidR="00A01BB3" w:rsidRDefault="00A01BB3" w:rsidP="007B2D16">
            <w:r>
              <w:rPr>
                <w:rFonts w:hint="eastAsia"/>
              </w:rPr>
              <w:t>NETCA_CRYPTO_UI_RES_1028.DLL</w:t>
            </w:r>
          </w:p>
          <w:p w:rsidR="00A01BB3" w:rsidRDefault="00A01BB3" w:rsidP="007B2D16">
            <w:r>
              <w:rPr>
                <w:rFonts w:hint="eastAsia"/>
              </w:rPr>
              <w:t>NETCA_CRYPTO_UI_RES_1033.dll</w:t>
            </w:r>
          </w:p>
          <w:p w:rsidR="00A01BB3" w:rsidRDefault="00A01BB3" w:rsidP="007B2D16">
            <w:r>
              <w:rPr>
                <w:rFonts w:hint="eastAsia"/>
              </w:rPr>
              <w:t>NETCA_CRYPTO_UI_RES_2052.DLL</w:t>
            </w:r>
          </w:p>
          <w:p w:rsidR="00933751" w:rsidRDefault="00933751" w:rsidP="007B2D16">
            <w:r w:rsidRPr="007E3FCD">
              <w:t>NetcaRAClientCom.dll</w:t>
            </w:r>
          </w:p>
          <w:p w:rsidR="00A01BB3" w:rsidRDefault="00A01BB3" w:rsidP="007B2D16">
            <w:r>
              <w:rPr>
                <w:rFonts w:hint="eastAsia"/>
              </w:rPr>
              <w:t>NetcaPkiCom.dll</w:t>
            </w:r>
          </w:p>
          <w:p w:rsidR="00B52229" w:rsidRDefault="00B52229" w:rsidP="007B2D16">
            <w:r>
              <w:t>NETCA_ASN1.dll</w:t>
            </w:r>
          </w:p>
          <w:p w:rsidR="00B52229" w:rsidRDefault="00B52229" w:rsidP="007B2D16">
            <w:r>
              <w:t>NETCA_UTIL.dll</w:t>
            </w:r>
          </w:p>
          <w:p w:rsidR="00A01BB3" w:rsidRDefault="00A01BB3">
            <w:r>
              <w:rPr>
                <w:rFonts w:hint="eastAsia"/>
              </w:rPr>
              <w:t>NetcaSM2CNGProvider.dll</w:t>
            </w:r>
          </w:p>
          <w:p w:rsidR="00A01BB3" w:rsidRPr="007E3FCD" w:rsidRDefault="00A01BB3">
            <w:r>
              <w:t>record_file_crypto.ini</w:t>
            </w:r>
          </w:p>
        </w:tc>
        <w:tc>
          <w:tcPr>
            <w:tcW w:w="850" w:type="dxa"/>
          </w:tcPr>
          <w:p w:rsidR="00A01BB3" w:rsidRDefault="00A01BB3" w:rsidP="008F2A53">
            <w:pPr>
              <w:jc w:val="center"/>
              <w:rPr>
                <w:rFonts w:ascii="Times New Roman" w:hAnsi="Times New Roman"/>
                <w:szCs w:val="21"/>
              </w:rPr>
            </w:pPr>
            <w:r>
              <w:rPr>
                <w:rFonts w:ascii="Times New Roman" w:hAnsi="Times New Roman" w:hint="eastAsia"/>
                <w:szCs w:val="21"/>
              </w:rPr>
              <w:t>Modify</w:t>
            </w:r>
          </w:p>
          <w:p w:rsidR="00A01BB3" w:rsidRDefault="00A01BB3" w:rsidP="007B2D16">
            <w:pPr>
              <w:jc w:val="center"/>
              <w:rPr>
                <w:rFonts w:ascii="Times New Roman" w:hAnsi="Times New Roman"/>
                <w:szCs w:val="21"/>
              </w:rPr>
            </w:pPr>
          </w:p>
        </w:tc>
        <w:tc>
          <w:tcPr>
            <w:tcW w:w="2977" w:type="dxa"/>
          </w:tcPr>
          <w:p w:rsidR="00A01BB3" w:rsidRDefault="00A01BB3" w:rsidP="00A01BB3">
            <w:pPr>
              <w:rPr>
                <w:rFonts w:ascii="Calibri" w:hAnsi="Calibri"/>
                <w:kern w:val="0"/>
                <w:szCs w:val="21"/>
              </w:rPr>
            </w:pPr>
            <w:r>
              <w:t>1</w:t>
            </w:r>
            <w:r>
              <w:rPr>
                <w:rFonts w:hint="eastAsia"/>
              </w:rPr>
              <w:t>、</w:t>
            </w:r>
            <w:r>
              <w:t>MIME</w:t>
            </w:r>
            <w:r>
              <w:rPr>
                <w:rFonts w:hint="eastAsia"/>
              </w:rPr>
              <w:t>增加非</w:t>
            </w:r>
            <w:r>
              <w:t>ASCII</w:t>
            </w:r>
            <w:r>
              <w:rPr>
                <w:rFonts w:hint="eastAsia"/>
              </w:rPr>
              <w:t>码的支持</w:t>
            </w:r>
          </w:p>
          <w:p w:rsidR="00A01BB3" w:rsidRDefault="00A01BB3" w:rsidP="00A01BB3">
            <w:r>
              <w:t>2</w:t>
            </w:r>
            <w:r>
              <w:rPr>
                <w:rFonts w:hint="eastAsia"/>
              </w:rPr>
              <w:t>、增加国际化</w:t>
            </w:r>
            <w:r>
              <w:t>Email</w:t>
            </w:r>
            <w:r>
              <w:rPr>
                <w:rFonts w:hint="eastAsia"/>
              </w:rPr>
              <w:t>的支持</w:t>
            </w:r>
          </w:p>
          <w:p w:rsidR="00A01BB3" w:rsidRDefault="00A01BB3" w:rsidP="00A01BB3">
            <w:r>
              <w:t>3</w:t>
            </w:r>
            <w:r>
              <w:rPr>
                <w:rFonts w:hint="eastAsia"/>
              </w:rPr>
              <w:t>、通过个人证书库调用微软</w:t>
            </w:r>
            <w:r>
              <w:t>CSP</w:t>
            </w:r>
            <w:r>
              <w:rPr>
                <w:rFonts w:hint="eastAsia"/>
              </w:rPr>
              <w:t>，现在可以支持</w:t>
            </w:r>
            <w:r>
              <w:t>CNG</w:t>
            </w:r>
            <w:r>
              <w:rPr>
                <w:rFonts w:hint="eastAsia"/>
              </w:rPr>
              <w:t>和</w:t>
            </w:r>
            <w:r>
              <w:t>ECDSA</w:t>
            </w:r>
          </w:p>
          <w:p w:rsidR="00A01BB3" w:rsidRDefault="00A01BB3" w:rsidP="00A01BB3">
            <w:r>
              <w:t>4</w:t>
            </w:r>
            <w:r>
              <w:rPr>
                <w:rFonts w:hint="eastAsia"/>
              </w:rPr>
              <w:t>、增加试验性的功能，允许设备接口多次初始化</w:t>
            </w:r>
          </w:p>
          <w:p w:rsidR="00A01BB3" w:rsidRDefault="00A01BB3" w:rsidP="00A01BB3">
            <w:r>
              <w:t>5</w:t>
            </w:r>
            <w:r>
              <w:rPr>
                <w:rFonts w:hint="eastAsia"/>
              </w:rPr>
              <w:t>、</w:t>
            </w:r>
            <w:r>
              <w:t>COM</w:t>
            </w:r>
            <w:r>
              <w:rPr>
                <w:rFonts w:hint="eastAsia"/>
              </w:rPr>
              <w:t>和</w:t>
            </w:r>
            <w:r>
              <w:t>JAVA</w:t>
            </w:r>
            <w:r>
              <w:rPr>
                <w:rFonts w:hint="eastAsia"/>
              </w:rPr>
              <w:t>的</w:t>
            </w:r>
            <w:r>
              <w:t>JNI</w:t>
            </w:r>
            <w:r>
              <w:rPr>
                <w:rFonts w:hint="eastAsia"/>
              </w:rPr>
              <w:t>增加</w:t>
            </w:r>
            <w:r>
              <w:t>JOSE</w:t>
            </w:r>
            <w:r>
              <w:rPr>
                <w:rFonts w:hint="eastAsia"/>
              </w:rPr>
              <w:t>的支持</w:t>
            </w:r>
          </w:p>
          <w:p w:rsidR="00A01BB3" w:rsidRDefault="00A01BB3" w:rsidP="00A01BB3">
            <w:r>
              <w:t>6</w:t>
            </w:r>
            <w:r>
              <w:rPr>
                <w:rFonts w:hint="eastAsia"/>
              </w:rPr>
              <w:t>、</w:t>
            </w:r>
            <w:r>
              <w:t>COM</w:t>
            </w:r>
            <w:r>
              <w:rPr>
                <w:rFonts w:hint="eastAsia"/>
              </w:rPr>
              <w:t>增加根据配置进行证书类型过滤的功能</w:t>
            </w:r>
          </w:p>
          <w:p w:rsidR="00A01BB3" w:rsidRDefault="00A01BB3" w:rsidP="00A01BB3">
            <w:r>
              <w:t>7</w:t>
            </w:r>
            <w:r>
              <w:rPr>
                <w:rFonts w:hint="eastAsia"/>
              </w:rPr>
              <w:t>、增加试验性的</w:t>
            </w:r>
            <w:r>
              <w:t>python3</w:t>
            </w:r>
            <w:r>
              <w:rPr>
                <w:rFonts w:hint="eastAsia"/>
              </w:rPr>
              <w:t>的简单封装</w:t>
            </w:r>
          </w:p>
          <w:p w:rsidR="00A01BB3" w:rsidRPr="000B2DFE" w:rsidRDefault="00933751" w:rsidP="007B2D16">
            <w:pPr>
              <w:rPr>
                <w:rFonts w:ascii="微软雅黑" w:eastAsia="微软雅黑" w:hAnsi="Times New Roman" w:cs="微软雅黑"/>
                <w:kern w:val="0"/>
                <w:sz w:val="16"/>
                <w:szCs w:val="16"/>
              </w:rPr>
            </w:pPr>
            <w:r>
              <w:rPr>
                <w:rFonts w:hint="eastAsia"/>
              </w:rPr>
              <w:t>8、增加</w:t>
            </w:r>
            <w:r>
              <w:t>注册证书接口</w:t>
            </w:r>
          </w:p>
        </w:tc>
      </w:tr>
      <w:tr w:rsidR="003114BF" w:rsidRPr="008C0A81" w:rsidTr="000B2DFE">
        <w:trPr>
          <w:trHeight w:val="1954"/>
        </w:trPr>
        <w:tc>
          <w:tcPr>
            <w:tcW w:w="851" w:type="dxa"/>
          </w:tcPr>
          <w:p w:rsidR="003114BF" w:rsidRDefault="003114BF" w:rsidP="008F2A53">
            <w:pPr>
              <w:rPr>
                <w:rFonts w:ascii="Times New Roman" w:hAnsi="Times New Roman"/>
                <w:szCs w:val="21"/>
              </w:rPr>
            </w:pPr>
            <w:r>
              <w:rPr>
                <w:rFonts w:ascii="Times New Roman" w:hAnsi="Times New Roman" w:hint="eastAsia"/>
                <w:szCs w:val="21"/>
              </w:rPr>
              <w:t>5.5.1</w:t>
            </w:r>
          </w:p>
        </w:tc>
        <w:tc>
          <w:tcPr>
            <w:tcW w:w="1276" w:type="dxa"/>
          </w:tcPr>
          <w:p w:rsidR="003114BF" w:rsidRDefault="003114BF" w:rsidP="008F2A53">
            <w:pPr>
              <w:rPr>
                <w:rFonts w:ascii="Times New Roman" w:hAnsi="Times New Roman"/>
                <w:szCs w:val="21"/>
              </w:rPr>
            </w:pPr>
            <w:r>
              <w:rPr>
                <w:rFonts w:ascii="Times New Roman" w:hAnsi="Times New Roman" w:hint="eastAsia"/>
                <w:szCs w:val="21"/>
              </w:rPr>
              <w:t>2018-05-09</w:t>
            </w:r>
          </w:p>
        </w:tc>
        <w:tc>
          <w:tcPr>
            <w:tcW w:w="1134" w:type="dxa"/>
          </w:tcPr>
          <w:p w:rsidR="003114BF" w:rsidRDefault="003114BF" w:rsidP="008F2A53">
            <w:pPr>
              <w:rPr>
                <w:rFonts w:ascii="Times New Roman" w:hAnsi="Times New Roman"/>
                <w:szCs w:val="21"/>
              </w:rPr>
            </w:pPr>
            <w:r>
              <w:rPr>
                <w:rFonts w:ascii="Times New Roman" w:hAnsi="Times New Roman"/>
                <w:szCs w:val="21"/>
              </w:rPr>
              <w:t>CRYPTO</w:t>
            </w:r>
          </w:p>
        </w:tc>
        <w:tc>
          <w:tcPr>
            <w:tcW w:w="3402" w:type="dxa"/>
          </w:tcPr>
          <w:p w:rsidR="003114BF" w:rsidRDefault="003114BF" w:rsidP="007B2D16">
            <w:r w:rsidRPr="003114BF">
              <w:t>NETCA_CRYPTO.dll</w:t>
            </w:r>
          </w:p>
          <w:p w:rsidR="003114BF" w:rsidRDefault="003114BF" w:rsidP="007B2D16">
            <w:r w:rsidRPr="003114BF">
              <w:t>NetcaPkiCom.dll</w:t>
            </w:r>
          </w:p>
          <w:p w:rsidR="003114BF" w:rsidRDefault="003114BF" w:rsidP="007B2D16">
            <w:r>
              <w:t>record_file_crypto.ini</w:t>
            </w:r>
          </w:p>
          <w:p w:rsidR="007F7990" w:rsidRDefault="007F7990" w:rsidP="007B2D16">
            <w:pPr>
              <w:rPr>
                <w:rFonts w:ascii="Times New Roman" w:hAnsi="Times New Roman"/>
              </w:rPr>
            </w:pPr>
            <w:r>
              <w:rPr>
                <w:rFonts w:ascii="Times New Roman" w:hAnsi="Times New Roman"/>
              </w:rPr>
              <w:t>NETCA_L3.reg</w:t>
            </w:r>
          </w:p>
          <w:p w:rsidR="007F7990" w:rsidRDefault="007F7990" w:rsidP="007B2D16">
            <w:r w:rsidRPr="007F7990">
              <w:t>NETCA_SM2.reg</w:t>
            </w:r>
          </w:p>
          <w:p w:rsidR="007F7990" w:rsidRDefault="007F7990" w:rsidP="007B2D16">
            <w:r w:rsidRPr="007F7990">
              <w:t>trust</w:t>
            </w:r>
          </w:p>
        </w:tc>
        <w:tc>
          <w:tcPr>
            <w:tcW w:w="850" w:type="dxa"/>
          </w:tcPr>
          <w:p w:rsidR="003114BF" w:rsidRDefault="003114BF" w:rsidP="008F2A53">
            <w:pPr>
              <w:jc w:val="center"/>
              <w:rPr>
                <w:rFonts w:ascii="Times New Roman" w:hAnsi="Times New Roman"/>
                <w:szCs w:val="21"/>
              </w:rPr>
            </w:pPr>
            <w:r>
              <w:rPr>
                <w:rFonts w:ascii="Times New Roman" w:hAnsi="Times New Roman" w:hint="eastAsia"/>
                <w:szCs w:val="21"/>
              </w:rPr>
              <w:t>Modify</w:t>
            </w:r>
          </w:p>
        </w:tc>
        <w:tc>
          <w:tcPr>
            <w:tcW w:w="2977" w:type="dxa"/>
          </w:tcPr>
          <w:p w:rsidR="003114BF" w:rsidRDefault="003114BF" w:rsidP="003114BF">
            <w:r>
              <w:t>NETCA_CRYPTO.dll：</w:t>
            </w:r>
          </w:p>
          <w:p w:rsidR="003114BF" w:rsidRDefault="003114BF" w:rsidP="003114BF">
            <w:r>
              <w:rPr>
                <w:rFonts w:hint="eastAsia"/>
              </w:rPr>
              <w:t>修复</w:t>
            </w:r>
            <w:r>
              <w:t>CRPT-81、CRPT-85和CRPT-86：</w:t>
            </w:r>
          </w:p>
          <w:p w:rsidR="003114BF" w:rsidRDefault="003114BF" w:rsidP="003114BF">
            <w:r>
              <w:rPr>
                <w:rFonts w:hint="eastAsia"/>
              </w:rPr>
              <w:t>证书匹配条件</w:t>
            </w:r>
            <w:r>
              <w:t>InValidity不起作用，内置软件设备RC2 CBC实现的错误（仅限于int和long的长度不同的系统），数字信封解密RC4算法释放内存两次的问题</w:t>
            </w:r>
          </w:p>
          <w:p w:rsidR="003114BF" w:rsidRDefault="003114BF" w:rsidP="003114BF">
            <w:r>
              <w:t>NetcaPkiCom.dll：增加Websocket的JSON RPC接口</w:t>
            </w:r>
          </w:p>
        </w:tc>
      </w:tr>
      <w:tr w:rsidR="00DB0984" w:rsidRPr="008C0A81" w:rsidTr="000B2DFE">
        <w:trPr>
          <w:trHeight w:val="983"/>
        </w:trPr>
        <w:tc>
          <w:tcPr>
            <w:tcW w:w="851" w:type="dxa"/>
          </w:tcPr>
          <w:p w:rsidR="00DB0984" w:rsidRDefault="00DB0984" w:rsidP="008F2A53">
            <w:pPr>
              <w:rPr>
                <w:rFonts w:ascii="Times New Roman" w:hAnsi="Times New Roman"/>
                <w:szCs w:val="21"/>
              </w:rPr>
            </w:pPr>
            <w:r>
              <w:rPr>
                <w:rFonts w:ascii="Times New Roman" w:hAnsi="Times New Roman" w:hint="eastAsia"/>
                <w:szCs w:val="21"/>
              </w:rPr>
              <w:t>5.6</w:t>
            </w:r>
          </w:p>
        </w:tc>
        <w:tc>
          <w:tcPr>
            <w:tcW w:w="1276" w:type="dxa"/>
          </w:tcPr>
          <w:p w:rsidR="00DB0984" w:rsidRDefault="00DB0984" w:rsidP="008F2A53">
            <w:pPr>
              <w:rPr>
                <w:rFonts w:ascii="Times New Roman" w:hAnsi="Times New Roman"/>
                <w:szCs w:val="21"/>
              </w:rPr>
            </w:pPr>
            <w:r>
              <w:rPr>
                <w:rFonts w:ascii="Times New Roman" w:hAnsi="Times New Roman" w:hint="eastAsia"/>
                <w:szCs w:val="21"/>
              </w:rPr>
              <w:t>2018-07-13</w:t>
            </w:r>
          </w:p>
        </w:tc>
        <w:tc>
          <w:tcPr>
            <w:tcW w:w="1134" w:type="dxa"/>
          </w:tcPr>
          <w:p w:rsidR="00DB0984" w:rsidRDefault="00DB0984" w:rsidP="008F2A53">
            <w:pPr>
              <w:rPr>
                <w:rFonts w:ascii="Times New Roman" w:hAnsi="Times New Roman"/>
                <w:szCs w:val="21"/>
              </w:rPr>
            </w:pPr>
            <w:r>
              <w:rPr>
                <w:rFonts w:ascii="Times New Roman" w:hAnsi="Times New Roman"/>
                <w:szCs w:val="21"/>
              </w:rPr>
              <w:t>CRYPTO</w:t>
            </w:r>
          </w:p>
        </w:tc>
        <w:tc>
          <w:tcPr>
            <w:tcW w:w="3402" w:type="dxa"/>
          </w:tcPr>
          <w:p w:rsidR="00DB0984" w:rsidRDefault="00DB0984" w:rsidP="00DB0984">
            <w:r w:rsidRPr="003114BF">
              <w:t>NETCA_CRYPTO.dll</w:t>
            </w:r>
          </w:p>
          <w:p w:rsidR="00DB0984" w:rsidRDefault="00DB0984" w:rsidP="007B2D16">
            <w:r w:rsidRPr="00DB0984">
              <w:t>NETCA_ASN1.dll</w:t>
            </w:r>
          </w:p>
          <w:p w:rsidR="00DB0984" w:rsidRDefault="00DB0984" w:rsidP="007B2D16">
            <w:r w:rsidRPr="00DB0984">
              <w:t>NETCA_XMLCOM.dll</w:t>
            </w:r>
          </w:p>
          <w:p w:rsidR="00CC5D89" w:rsidRPr="003114BF" w:rsidRDefault="00CC5D89" w:rsidP="007B2D16">
            <w:r>
              <w:t>record_file_crypto.ini</w:t>
            </w:r>
          </w:p>
        </w:tc>
        <w:tc>
          <w:tcPr>
            <w:tcW w:w="850" w:type="dxa"/>
          </w:tcPr>
          <w:p w:rsidR="00DB0984" w:rsidRDefault="00DB0984" w:rsidP="008F2A53">
            <w:pPr>
              <w:jc w:val="center"/>
              <w:rPr>
                <w:rFonts w:ascii="Times New Roman" w:hAnsi="Times New Roman"/>
                <w:szCs w:val="21"/>
              </w:rPr>
            </w:pPr>
            <w:r>
              <w:rPr>
                <w:rFonts w:ascii="Times New Roman" w:hAnsi="Times New Roman" w:hint="eastAsia"/>
                <w:szCs w:val="21"/>
              </w:rPr>
              <w:t>Modify</w:t>
            </w:r>
          </w:p>
        </w:tc>
        <w:tc>
          <w:tcPr>
            <w:tcW w:w="2977" w:type="dxa"/>
          </w:tcPr>
          <w:p w:rsidR="00DB0984" w:rsidRDefault="00DB0984" w:rsidP="00DB0984">
            <w:pPr>
              <w:rPr>
                <w:rFonts w:ascii="Calibri" w:hAnsi="Calibri"/>
                <w:kern w:val="0"/>
                <w:szCs w:val="21"/>
              </w:rPr>
            </w:pPr>
            <w:r>
              <w:t>1</w:t>
            </w:r>
            <w:r>
              <w:rPr>
                <w:rFonts w:hint="eastAsia"/>
              </w:rPr>
              <w:t>、增加签证书、签</w:t>
            </w:r>
            <w:r>
              <w:t>CRL</w:t>
            </w:r>
            <w:r>
              <w:rPr>
                <w:rFonts w:hint="eastAsia"/>
              </w:rPr>
              <w:t>、签</w:t>
            </w:r>
            <w:r>
              <w:t>OCSP</w:t>
            </w:r>
            <w:r>
              <w:rPr>
                <w:rFonts w:hint="eastAsia"/>
              </w:rPr>
              <w:t>响应、构造时间戳响应等功能。</w:t>
            </w:r>
          </w:p>
          <w:p w:rsidR="00DB0984" w:rsidRDefault="00DB0984" w:rsidP="00DB0984">
            <w:r>
              <w:t>2</w:t>
            </w:r>
            <w:r>
              <w:rPr>
                <w:rFonts w:hint="eastAsia"/>
              </w:rPr>
              <w:t>、修正设备的提示信息字符串没有加锁操作的问题，这个问题导致了在多线程的环境下使用共享设备句柄进行</w:t>
            </w:r>
            <w:r>
              <w:t>SignedData</w:t>
            </w:r>
            <w:r>
              <w:rPr>
                <w:rFonts w:hint="eastAsia"/>
              </w:rPr>
              <w:t>签名可能会两次释放内存，从而程序崩溃</w:t>
            </w:r>
            <w:r w:rsidR="00CC5D89">
              <w:rPr>
                <w:rFonts w:hint="eastAsia"/>
              </w:rPr>
              <w:t>。</w:t>
            </w:r>
          </w:p>
          <w:p w:rsidR="00DB0984" w:rsidRPr="00DB0984" w:rsidRDefault="00DB0984" w:rsidP="003114BF">
            <w:r>
              <w:t>3</w:t>
            </w:r>
            <w:r>
              <w:rPr>
                <w:rFonts w:hint="eastAsia"/>
              </w:rPr>
              <w:t>、增加不信任的证书库，也就是黑名单。同时验证证书的时</w:t>
            </w:r>
            <w:r>
              <w:rPr>
                <w:rFonts w:hint="eastAsia"/>
              </w:rPr>
              <w:lastRenderedPageBreak/>
              <w:t>候增加一个使用系统证书库的选项</w:t>
            </w:r>
            <w:r w:rsidR="00CC5D89">
              <w:rPr>
                <w:rFonts w:hint="eastAsia"/>
              </w:rPr>
              <w:t>。</w:t>
            </w:r>
          </w:p>
        </w:tc>
      </w:tr>
      <w:tr w:rsidR="00D512F5" w:rsidRPr="008C0A81" w:rsidTr="00CC5D89">
        <w:trPr>
          <w:trHeight w:val="983"/>
        </w:trPr>
        <w:tc>
          <w:tcPr>
            <w:tcW w:w="851" w:type="dxa"/>
          </w:tcPr>
          <w:p w:rsidR="00D512F5" w:rsidRDefault="00D512F5" w:rsidP="008F2A53">
            <w:pPr>
              <w:rPr>
                <w:rFonts w:ascii="Times New Roman" w:hAnsi="Times New Roman"/>
                <w:szCs w:val="21"/>
              </w:rPr>
            </w:pPr>
            <w:r>
              <w:rPr>
                <w:rFonts w:ascii="Times New Roman" w:hAnsi="Times New Roman" w:hint="eastAsia"/>
                <w:szCs w:val="21"/>
              </w:rPr>
              <w:lastRenderedPageBreak/>
              <w:t>5.6</w:t>
            </w:r>
          </w:p>
        </w:tc>
        <w:tc>
          <w:tcPr>
            <w:tcW w:w="1276" w:type="dxa"/>
          </w:tcPr>
          <w:p w:rsidR="00D512F5" w:rsidRDefault="00D512F5" w:rsidP="008F2A53">
            <w:pPr>
              <w:rPr>
                <w:rFonts w:ascii="Times New Roman" w:hAnsi="Times New Roman"/>
                <w:szCs w:val="21"/>
              </w:rPr>
            </w:pPr>
            <w:r>
              <w:rPr>
                <w:rFonts w:ascii="Times New Roman" w:hAnsi="Times New Roman" w:hint="eastAsia"/>
                <w:szCs w:val="21"/>
              </w:rPr>
              <w:t>2018-09-30</w:t>
            </w:r>
          </w:p>
        </w:tc>
        <w:tc>
          <w:tcPr>
            <w:tcW w:w="1134" w:type="dxa"/>
          </w:tcPr>
          <w:p w:rsidR="00D512F5" w:rsidRDefault="00D512F5" w:rsidP="008F2A53">
            <w:pPr>
              <w:rPr>
                <w:rFonts w:ascii="Times New Roman" w:hAnsi="Times New Roman"/>
                <w:szCs w:val="21"/>
              </w:rPr>
            </w:pPr>
            <w:r>
              <w:rPr>
                <w:rFonts w:ascii="Times New Roman" w:hAnsi="Times New Roman"/>
                <w:szCs w:val="21"/>
              </w:rPr>
              <w:t>CRYPTO</w:t>
            </w:r>
          </w:p>
        </w:tc>
        <w:tc>
          <w:tcPr>
            <w:tcW w:w="3402" w:type="dxa"/>
          </w:tcPr>
          <w:p w:rsidR="00D512F5" w:rsidRPr="003114BF" w:rsidRDefault="00D512F5" w:rsidP="00DB0984">
            <w:r>
              <w:t>NetcaSKF.dll</w:t>
            </w:r>
          </w:p>
        </w:tc>
        <w:tc>
          <w:tcPr>
            <w:tcW w:w="850" w:type="dxa"/>
          </w:tcPr>
          <w:p w:rsidR="00D512F5" w:rsidRDefault="00D512F5" w:rsidP="008F2A53">
            <w:pPr>
              <w:jc w:val="center"/>
              <w:rPr>
                <w:rFonts w:ascii="Times New Roman" w:hAnsi="Times New Roman"/>
                <w:szCs w:val="21"/>
              </w:rPr>
            </w:pPr>
            <w:r>
              <w:rPr>
                <w:rFonts w:ascii="Times New Roman" w:hAnsi="Times New Roman" w:hint="eastAsia"/>
                <w:szCs w:val="21"/>
              </w:rPr>
              <w:t>Add</w:t>
            </w:r>
          </w:p>
        </w:tc>
        <w:tc>
          <w:tcPr>
            <w:tcW w:w="2977" w:type="dxa"/>
          </w:tcPr>
          <w:p w:rsidR="00D512F5" w:rsidRDefault="00B12930" w:rsidP="00DB0984">
            <w:r>
              <w:rPr>
                <w:rFonts w:hint="eastAsia"/>
              </w:rPr>
              <w:t>实现GMT0016的接口。</w:t>
            </w:r>
          </w:p>
        </w:tc>
      </w:tr>
      <w:tr w:rsidR="00A43852" w:rsidRPr="008C0A81" w:rsidTr="00CC5D89">
        <w:trPr>
          <w:trHeight w:val="983"/>
        </w:trPr>
        <w:tc>
          <w:tcPr>
            <w:tcW w:w="851" w:type="dxa"/>
            <w:vMerge w:val="restart"/>
          </w:tcPr>
          <w:p w:rsidR="00A43852" w:rsidRDefault="00A43852" w:rsidP="00596ED3">
            <w:pPr>
              <w:rPr>
                <w:rFonts w:ascii="Times New Roman" w:hAnsi="Times New Roman"/>
                <w:szCs w:val="21"/>
              </w:rPr>
            </w:pPr>
            <w:r>
              <w:rPr>
                <w:rFonts w:ascii="Times New Roman" w:hAnsi="Times New Roman" w:hint="eastAsia"/>
                <w:szCs w:val="21"/>
              </w:rPr>
              <w:t>5.7</w:t>
            </w:r>
          </w:p>
        </w:tc>
        <w:tc>
          <w:tcPr>
            <w:tcW w:w="1276" w:type="dxa"/>
            <w:vMerge w:val="restart"/>
          </w:tcPr>
          <w:p w:rsidR="00A43852" w:rsidRDefault="00A43852" w:rsidP="00596ED3">
            <w:pPr>
              <w:rPr>
                <w:rFonts w:ascii="Times New Roman" w:hAnsi="Times New Roman"/>
                <w:szCs w:val="21"/>
              </w:rPr>
            </w:pPr>
            <w:r>
              <w:rPr>
                <w:rFonts w:ascii="Times New Roman" w:hAnsi="Times New Roman" w:hint="eastAsia"/>
                <w:szCs w:val="21"/>
              </w:rPr>
              <w:t>2018-11-16</w:t>
            </w:r>
          </w:p>
        </w:tc>
        <w:tc>
          <w:tcPr>
            <w:tcW w:w="1134" w:type="dxa"/>
            <w:vMerge w:val="restart"/>
          </w:tcPr>
          <w:p w:rsidR="00A43852" w:rsidRDefault="00A43852" w:rsidP="00596ED3">
            <w:pPr>
              <w:rPr>
                <w:rFonts w:ascii="Times New Roman" w:hAnsi="Times New Roman"/>
                <w:szCs w:val="21"/>
              </w:rPr>
            </w:pPr>
            <w:r>
              <w:rPr>
                <w:rFonts w:ascii="Times New Roman" w:hAnsi="Times New Roman"/>
                <w:szCs w:val="21"/>
              </w:rPr>
              <w:t>CRYPTO</w:t>
            </w:r>
          </w:p>
        </w:tc>
        <w:tc>
          <w:tcPr>
            <w:tcW w:w="3402" w:type="dxa"/>
          </w:tcPr>
          <w:p w:rsidR="00A43852" w:rsidRDefault="00A43852" w:rsidP="00596ED3">
            <w:r w:rsidRPr="003114BF">
              <w:t>NETCA_CRYPTO.dll</w:t>
            </w:r>
          </w:p>
          <w:p w:rsidR="00A43852" w:rsidRDefault="00A43852" w:rsidP="00596ED3">
            <w:r w:rsidRPr="00DB0984">
              <w:t>NETCA_ASN1.dll</w:t>
            </w:r>
          </w:p>
          <w:p w:rsidR="00A43852" w:rsidRDefault="00A43852" w:rsidP="00596ED3">
            <w:r>
              <w:rPr>
                <w:rFonts w:hint="eastAsia"/>
              </w:rPr>
              <w:t>NETCA_UTIL.dll</w:t>
            </w:r>
          </w:p>
          <w:p w:rsidR="00A43852" w:rsidRDefault="00A43852" w:rsidP="00596ED3">
            <w:r>
              <w:rPr>
                <w:rFonts w:hint="eastAsia"/>
              </w:rPr>
              <w:t>NETCA_URL.dll</w:t>
            </w:r>
          </w:p>
          <w:p w:rsidR="00A43852" w:rsidRDefault="00A43852" w:rsidP="00596ED3">
            <w:pPr>
              <w:rPr>
                <w:rFonts w:ascii="Times New Roman" w:hAnsi="Times New Roman"/>
              </w:rPr>
            </w:pPr>
            <w:r w:rsidRPr="00154294">
              <w:rPr>
                <w:rFonts w:ascii="Times New Roman" w:hAnsi="Times New Roman"/>
              </w:rPr>
              <w:t>NETCA_CRYPTO_UI_RES_2052.DLL</w:t>
            </w:r>
          </w:p>
          <w:p w:rsidR="00A43852" w:rsidRDefault="00A43852" w:rsidP="00596ED3">
            <w:r>
              <w:rPr>
                <w:rFonts w:hint="eastAsia"/>
              </w:rPr>
              <w:t>Netca.Pki.dll</w:t>
            </w:r>
          </w:p>
          <w:p w:rsidR="00A43852" w:rsidRDefault="00A43852" w:rsidP="00596ED3">
            <w:r>
              <w:t>record_file_crypto.ini</w:t>
            </w:r>
          </w:p>
        </w:tc>
        <w:tc>
          <w:tcPr>
            <w:tcW w:w="850" w:type="dxa"/>
          </w:tcPr>
          <w:p w:rsidR="00A43852" w:rsidRDefault="00A43852" w:rsidP="00596ED3">
            <w:pPr>
              <w:jc w:val="center"/>
              <w:rPr>
                <w:rFonts w:ascii="Times New Roman" w:hAnsi="Times New Roman"/>
                <w:szCs w:val="21"/>
              </w:rPr>
            </w:pPr>
            <w:r>
              <w:rPr>
                <w:rFonts w:ascii="Times New Roman" w:hAnsi="Times New Roman" w:hint="eastAsia"/>
                <w:szCs w:val="21"/>
              </w:rPr>
              <w:t>Modify</w:t>
            </w:r>
          </w:p>
        </w:tc>
        <w:tc>
          <w:tcPr>
            <w:tcW w:w="2977" w:type="dxa"/>
            <w:vMerge w:val="restart"/>
          </w:tcPr>
          <w:p w:rsidR="00A43852" w:rsidRDefault="00A43852" w:rsidP="00596ED3">
            <w:pPr>
              <w:rPr>
                <w:kern w:val="0"/>
                <w:szCs w:val="21"/>
              </w:rPr>
            </w:pPr>
            <w:r>
              <w:rPr>
                <w:rFonts w:hint="eastAsia"/>
              </w:rPr>
              <w:t>1、增加了SM9的支持</w:t>
            </w:r>
          </w:p>
          <w:p w:rsidR="00A43852" w:rsidRDefault="00A43852" w:rsidP="00596ED3">
            <w:r>
              <w:rPr>
                <w:rFonts w:hint="eastAsia"/>
              </w:rPr>
              <w:t>2、对称加密算法增加CFB、OFB、FF1、FF3等模式</w:t>
            </w:r>
          </w:p>
          <w:p w:rsidR="00A43852" w:rsidRDefault="00A43852" w:rsidP="00596ED3">
            <w:r>
              <w:rPr>
                <w:rFonts w:hint="eastAsia"/>
              </w:rPr>
              <w:t>3、增加了ECMQV的密钥协商</w:t>
            </w:r>
          </w:p>
          <w:p w:rsidR="00A43852" w:rsidRDefault="00A43852" w:rsidP="00596ED3">
            <w:r>
              <w:rPr>
                <w:rFonts w:hint="eastAsia"/>
              </w:rPr>
              <w:t>4、增加一个试验性的新的url库，它不依赖于openssl和openldap，并可以支持国密SSL。这个库当前设置为安卓的默认url库</w:t>
            </w:r>
          </w:p>
          <w:p w:rsidR="00A43852" w:rsidRDefault="00A43852" w:rsidP="00596ED3">
            <w:r>
              <w:rPr>
                <w:rFonts w:hint="eastAsia"/>
              </w:rPr>
              <w:t>5、纯JAVA实现了PFX的构造和解密</w:t>
            </w:r>
          </w:p>
          <w:p w:rsidR="00A43852" w:rsidRDefault="00A43852" w:rsidP="00596ED3">
            <w:r>
              <w:rPr>
                <w:rFonts w:hint="eastAsia"/>
              </w:rPr>
              <w:t>6、修复5.6.2引入的NetcaPKICertVerifyCert在某些情况下会导致程序崩溃的BUG</w:t>
            </w:r>
          </w:p>
          <w:p w:rsidR="00A43852" w:rsidRDefault="00A43852" w:rsidP="00596ED3"/>
        </w:tc>
      </w:tr>
      <w:tr w:rsidR="00A43852" w:rsidRPr="008C0A81" w:rsidTr="00CC5D89">
        <w:trPr>
          <w:trHeight w:val="983"/>
        </w:trPr>
        <w:tc>
          <w:tcPr>
            <w:tcW w:w="851" w:type="dxa"/>
            <w:vMerge/>
          </w:tcPr>
          <w:p w:rsidR="00A43852" w:rsidRDefault="00A43852" w:rsidP="00596ED3">
            <w:pPr>
              <w:rPr>
                <w:rFonts w:ascii="Times New Roman" w:hAnsi="Times New Roman"/>
                <w:szCs w:val="21"/>
              </w:rPr>
            </w:pPr>
          </w:p>
        </w:tc>
        <w:tc>
          <w:tcPr>
            <w:tcW w:w="1276" w:type="dxa"/>
            <w:vMerge/>
          </w:tcPr>
          <w:p w:rsidR="00A43852" w:rsidRDefault="00A43852" w:rsidP="00596ED3">
            <w:pPr>
              <w:rPr>
                <w:rFonts w:ascii="Times New Roman" w:hAnsi="Times New Roman"/>
                <w:szCs w:val="21"/>
              </w:rPr>
            </w:pPr>
          </w:p>
        </w:tc>
        <w:tc>
          <w:tcPr>
            <w:tcW w:w="1134" w:type="dxa"/>
            <w:vMerge/>
          </w:tcPr>
          <w:p w:rsidR="00A43852" w:rsidRDefault="00A43852" w:rsidP="00596ED3">
            <w:pPr>
              <w:rPr>
                <w:rFonts w:ascii="Times New Roman" w:hAnsi="Times New Roman"/>
                <w:szCs w:val="21"/>
              </w:rPr>
            </w:pPr>
          </w:p>
        </w:tc>
        <w:tc>
          <w:tcPr>
            <w:tcW w:w="3402" w:type="dxa"/>
          </w:tcPr>
          <w:p w:rsidR="00A43852" w:rsidRDefault="00A43852" w:rsidP="00596ED3">
            <w:r>
              <w:rPr>
                <w:rFonts w:hint="eastAsia"/>
              </w:rPr>
              <w:t>NETCA_URL2.dll</w:t>
            </w:r>
          </w:p>
          <w:p w:rsidR="00A43852" w:rsidRDefault="00A43852" w:rsidP="00596ED3">
            <w:r>
              <w:t>Turst文件</w:t>
            </w:r>
            <w:r>
              <w:rPr>
                <w:rFonts w:hint="eastAsia"/>
              </w:rPr>
              <w:t xml:space="preserve"> </w:t>
            </w:r>
          </w:p>
          <w:p w:rsidR="00A43852" w:rsidRDefault="00A43852" w:rsidP="00596ED3"/>
        </w:tc>
        <w:tc>
          <w:tcPr>
            <w:tcW w:w="850" w:type="dxa"/>
          </w:tcPr>
          <w:p w:rsidR="00A43852" w:rsidRDefault="00A43852" w:rsidP="00596ED3">
            <w:pPr>
              <w:jc w:val="center"/>
              <w:rPr>
                <w:rFonts w:ascii="Times New Roman" w:hAnsi="Times New Roman"/>
                <w:szCs w:val="21"/>
              </w:rPr>
            </w:pPr>
            <w:r>
              <w:rPr>
                <w:rFonts w:ascii="Times New Roman" w:hAnsi="Times New Roman" w:hint="eastAsia"/>
                <w:szCs w:val="21"/>
              </w:rPr>
              <w:t>Add</w:t>
            </w:r>
          </w:p>
        </w:tc>
        <w:tc>
          <w:tcPr>
            <w:tcW w:w="2977" w:type="dxa"/>
            <w:vMerge/>
          </w:tcPr>
          <w:p w:rsidR="00A43852" w:rsidRDefault="00A43852" w:rsidP="00596ED3"/>
        </w:tc>
      </w:tr>
      <w:tr w:rsidR="00A43852" w:rsidRPr="008C0A81" w:rsidTr="00CC5D89">
        <w:trPr>
          <w:trHeight w:val="983"/>
        </w:trPr>
        <w:tc>
          <w:tcPr>
            <w:tcW w:w="851" w:type="dxa"/>
            <w:vMerge/>
          </w:tcPr>
          <w:p w:rsidR="00A43852" w:rsidRDefault="00A43852" w:rsidP="00596ED3">
            <w:pPr>
              <w:rPr>
                <w:rFonts w:ascii="Times New Roman" w:hAnsi="Times New Roman"/>
                <w:szCs w:val="21"/>
              </w:rPr>
            </w:pPr>
          </w:p>
        </w:tc>
        <w:tc>
          <w:tcPr>
            <w:tcW w:w="1276" w:type="dxa"/>
          </w:tcPr>
          <w:p w:rsidR="00A43852" w:rsidRDefault="00A43852" w:rsidP="00596ED3">
            <w:pPr>
              <w:rPr>
                <w:rFonts w:ascii="Times New Roman" w:hAnsi="Times New Roman"/>
                <w:szCs w:val="21"/>
              </w:rPr>
            </w:pPr>
            <w:r>
              <w:rPr>
                <w:rFonts w:ascii="Times New Roman" w:hAnsi="Times New Roman" w:hint="eastAsia"/>
                <w:szCs w:val="21"/>
              </w:rPr>
              <w:t>2019.04.04</w:t>
            </w:r>
          </w:p>
        </w:tc>
        <w:tc>
          <w:tcPr>
            <w:tcW w:w="1134" w:type="dxa"/>
          </w:tcPr>
          <w:p w:rsidR="00A43852" w:rsidRDefault="00A43852" w:rsidP="00596ED3">
            <w:pPr>
              <w:rPr>
                <w:rFonts w:ascii="Times New Roman" w:hAnsi="Times New Roman"/>
                <w:szCs w:val="21"/>
              </w:rPr>
            </w:pPr>
            <w:r>
              <w:rPr>
                <w:rFonts w:ascii="Times New Roman" w:hAnsi="Times New Roman"/>
                <w:szCs w:val="21"/>
              </w:rPr>
              <w:t>CRYPTO</w:t>
            </w:r>
          </w:p>
        </w:tc>
        <w:tc>
          <w:tcPr>
            <w:tcW w:w="3402" w:type="dxa"/>
          </w:tcPr>
          <w:p w:rsidR="00A43852" w:rsidRDefault="00A43852" w:rsidP="00F32EDD">
            <w:pPr>
              <w:rPr>
                <w:rFonts w:ascii="Times New Roman" w:hAnsi="Times New Roman"/>
              </w:rPr>
            </w:pPr>
            <w:r w:rsidRPr="007F7990">
              <w:t>trust</w:t>
            </w:r>
            <w:r w:rsidRPr="00FE67F5">
              <w:rPr>
                <w:rFonts w:ascii="Times New Roman" w:hAnsi="Times New Roman"/>
              </w:rPr>
              <w:t xml:space="preserve"> </w:t>
            </w:r>
          </w:p>
          <w:p w:rsidR="00A43852" w:rsidRDefault="00A43852" w:rsidP="00F32EDD">
            <w:r w:rsidRPr="00FE67F5">
              <w:rPr>
                <w:rFonts w:ascii="Times New Roman" w:hAnsi="Times New Roman"/>
              </w:rPr>
              <w:t>NETCA_SM2.reg</w:t>
            </w:r>
          </w:p>
          <w:p w:rsidR="00A43852" w:rsidRDefault="00A43852" w:rsidP="00596ED3"/>
        </w:tc>
        <w:tc>
          <w:tcPr>
            <w:tcW w:w="850" w:type="dxa"/>
          </w:tcPr>
          <w:p w:rsidR="00A43852" w:rsidRDefault="00A43852" w:rsidP="00596ED3">
            <w:pPr>
              <w:jc w:val="center"/>
              <w:rPr>
                <w:rFonts w:ascii="Times New Roman" w:hAnsi="Times New Roman"/>
                <w:szCs w:val="21"/>
              </w:rPr>
            </w:pPr>
            <w:r>
              <w:rPr>
                <w:rFonts w:ascii="Times New Roman" w:hAnsi="Times New Roman" w:hint="eastAsia"/>
                <w:szCs w:val="21"/>
              </w:rPr>
              <w:t>Modify</w:t>
            </w:r>
          </w:p>
        </w:tc>
        <w:tc>
          <w:tcPr>
            <w:tcW w:w="2977" w:type="dxa"/>
          </w:tcPr>
          <w:p w:rsidR="00A43852" w:rsidRDefault="00A43852" w:rsidP="00596ED3">
            <w:r>
              <w:rPr>
                <w:rFonts w:hint="eastAsia"/>
              </w:rPr>
              <w:t xml:space="preserve">添加新的证书链 </w:t>
            </w:r>
          </w:p>
        </w:tc>
      </w:tr>
      <w:tr w:rsidR="00A43852" w:rsidRPr="008C0A81" w:rsidTr="00CC5D89">
        <w:trPr>
          <w:trHeight w:val="983"/>
        </w:trPr>
        <w:tc>
          <w:tcPr>
            <w:tcW w:w="851" w:type="dxa"/>
            <w:vMerge/>
          </w:tcPr>
          <w:p w:rsidR="00A43852" w:rsidRDefault="00A43852" w:rsidP="00133922">
            <w:pPr>
              <w:rPr>
                <w:rFonts w:ascii="Times New Roman" w:hAnsi="Times New Roman"/>
                <w:szCs w:val="21"/>
              </w:rPr>
            </w:pPr>
          </w:p>
        </w:tc>
        <w:tc>
          <w:tcPr>
            <w:tcW w:w="1276" w:type="dxa"/>
          </w:tcPr>
          <w:p w:rsidR="00A43852" w:rsidRDefault="00A43852" w:rsidP="00133922">
            <w:pPr>
              <w:rPr>
                <w:rFonts w:ascii="Times New Roman" w:hAnsi="Times New Roman"/>
                <w:szCs w:val="21"/>
              </w:rPr>
            </w:pPr>
            <w:r>
              <w:rPr>
                <w:rFonts w:ascii="Times New Roman" w:hAnsi="Times New Roman" w:hint="eastAsia"/>
                <w:szCs w:val="21"/>
              </w:rPr>
              <w:t>2</w:t>
            </w:r>
            <w:r>
              <w:rPr>
                <w:rFonts w:ascii="Times New Roman" w:hAnsi="Times New Roman"/>
                <w:szCs w:val="21"/>
              </w:rPr>
              <w:t>019-05-21</w:t>
            </w:r>
          </w:p>
        </w:tc>
        <w:tc>
          <w:tcPr>
            <w:tcW w:w="1134" w:type="dxa"/>
          </w:tcPr>
          <w:p w:rsidR="00A43852" w:rsidRDefault="00A43852" w:rsidP="00133922">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Pr="007F7990" w:rsidRDefault="00A43852" w:rsidP="00133922">
            <w:r>
              <w:t>NetcaSKF.dll</w:t>
            </w:r>
          </w:p>
        </w:tc>
        <w:tc>
          <w:tcPr>
            <w:tcW w:w="850" w:type="dxa"/>
          </w:tcPr>
          <w:p w:rsidR="00A43852" w:rsidRDefault="00A43852" w:rsidP="00133922">
            <w:pPr>
              <w:jc w:val="center"/>
              <w:rPr>
                <w:rFonts w:ascii="Times New Roman" w:hAnsi="Times New Roman"/>
                <w:szCs w:val="21"/>
              </w:rPr>
            </w:pPr>
            <w:r>
              <w:rPr>
                <w:rFonts w:ascii="Times New Roman" w:hAnsi="Times New Roman"/>
                <w:szCs w:val="21"/>
              </w:rPr>
              <w:t>Modify</w:t>
            </w:r>
          </w:p>
        </w:tc>
        <w:tc>
          <w:tcPr>
            <w:tcW w:w="2977" w:type="dxa"/>
          </w:tcPr>
          <w:p w:rsidR="00A43852" w:rsidRDefault="00A43852" w:rsidP="00133922">
            <w:r>
              <w:rPr>
                <w:rFonts w:hint="eastAsia"/>
              </w:rPr>
              <w:t>增加</w:t>
            </w:r>
            <w:r w:rsidRPr="00133922">
              <w:t>SKF_ECCDecrypt接口</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tcPr>
          <w:p w:rsidR="00A43852" w:rsidRDefault="00A43852" w:rsidP="00773163">
            <w:pPr>
              <w:rPr>
                <w:rFonts w:ascii="Times New Roman" w:hAnsi="Times New Roman"/>
                <w:szCs w:val="21"/>
              </w:rPr>
            </w:pPr>
            <w:r>
              <w:rPr>
                <w:rFonts w:ascii="Times New Roman" w:hAnsi="Times New Roman" w:hint="eastAsia"/>
                <w:szCs w:val="21"/>
              </w:rPr>
              <w:t>2</w:t>
            </w:r>
            <w:r>
              <w:rPr>
                <w:rFonts w:ascii="Times New Roman" w:hAnsi="Times New Roman"/>
                <w:szCs w:val="21"/>
              </w:rPr>
              <w:t>019-05-24</w:t>
            </w:r>
          </w:p>
        </w:tc>
        <w:tc>
          <w:tcPr>
            <w:tcW w:w="1134" w:type="dxa"/>
          </w:tcPr>
          <w:p w:rsidR="00A43852" w:rsidRDefault="00A43852"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Default="00A43852" w:rsidP="00773163">
            <w:r>
              <w:t>NetcaSKF.dll</w:t>
            </w:r>
          </w:p>
        </w:tc>
        <w:tc>
          <w:tcPr>
            <w:tcW w:w="850" w:type="dxa"/>
          </w:tcPr>
          <w:p w:rsidR="00A43852" w:rsidRDefault="00A43852" w:rsidP="00773163">
            <w:pPr>
              <w:jc w:val="center"/>
              <w:rPr>
                <w:rFonts w:ascii="Times New Roman" w:hAnsi="Times New Roman"/>
                <w:szCs w:val="21"/>
              </w:rPr>
            </w:pPr>
            <w:r>
              <w:rPr>
                <w:rFonts w:ascii="Times New Roman" w:hAnsi="Times New Roman"/>
                <w:szCs w:val="21"/>
              </w:rPr>
              <w:t>Modify</w:t>
            </w:r>
          </w:p>
        </w:tc>
        <w:tc>
          <w:tcPr>
            <w:tcW w:w="2977" w:type="dxa"/>
          </w:tcPr>
          <w:p w:rsidR="00A43852" w:rsidRDefault="00A43852">
            <w:r>
              <w:rPr>
                <w:rFonts w:hint="eastAsia"/>
              </w:rPr>
              <w:t>增加</w:t>
            </w:r>
            <w:r w:rsidRPr="00773163">
              <w:t>SKF_WaitForDevEvent</w:t>
            </w:r>
            <w:r w:rsidRPr="00133922">
              <w:t>接口</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tcPr>
          <w:p w:rsidR="00A43852" w:rsidRDefault="00A43852" w:rsidP="00773163">
            <w:pPr>
              <w:rPr>
                <w:rFonts w:ascii="Times New Roman" w:hAnsi="Times New Roman"/>
                <w:szCs w:val="21"/>
              </w:rPr>
            </w:pPr>
            <w:r>
              <w:rPr>
                <w:rFonts w:ascii="Times New Roman" w:hAnsi="Times New Roman" w:hint="eastAsia"/>
                <w:szCs w:val="21"/>
              </w:rPr>
              <w:t>2019-7-22</w:t>
            </w:r>
          </w:p>
        </w:tc>
        <w:tc>
          <w:tcPr>
            <w:tcW w:w="1134" w:type="dxa"/>
          </w:tcPr>
          <w:p w:rsidR="00A43852" w:rsidRDefault="00A43852"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Default="00A43852" w:rsidP="00B54324">
            <w:pPr>
              <w:rPr>
                <w:rFonts w:ascii="Times New Roman" w:hAnsi="Times New Roman"/>
              </w:rPr>
            </w:pPr>
            <w:r w:rsidRPr="007F7990">
              <w:t>trust</w:t>
            </w:r>
            <w:r w:rsidRPr="00FE67F5">
              <w:rPr>
                <w:rFonts w:ascii="Times New Roman" w:hAnsi="Times New Roman"/>
              </w:rPr>
              <w:t xml:space="preserve"> </w:t>
            </w:r>
          </w:p>
          <w:p w:rsidR="00A43852" w:rsidRDefault="00A43852" w:rsidP="00B54324">
            <w:r w:rsidRPr="00FE67F5">
              <w:rPr>
                <w:rFonts w:ascii="Times New Roman" w:hAnsi="Times New Roman"/>
              </w:rPr>
              <w:t>NETCA_SM2.reg</w:t>
            </w:r>
          </w:p>
          <w:p w:rsidR="00A43852" w:rsidRDefault="00A43852" w:rsidP="00773163"/>
        </w:tc>
        <w:tc>
          <w:tcPr>
            <w:tcW w:w="850" w:type="dxa"/>
          </w:tcPr>
          <w:p w:rsidR="00A43852" w:rsidRDefault="00A43852" w:rsidP="00773163">
            <w:pPr>
              <w:jc w:val="center"/>
              <w:rPr>
                <w:rFonts w:ascii="Times New Roman" w:hAnsi="Times New Roman"/>
                <w:szCs w:val="21"/>
              </w:rPr>
            </w:pPr>
            <w:r>
              <w:rPr>
                <w:rFonts w:ascii="Times New Roman" w:hAnsi="Times New Roman"/>
                <w:szCs w:val="21"/>
              </w:rPr>
              <w:t>Modify</w:t>
            </w:r>
          </w:p>
        </w:tc>
        <w:tc>
          <w:tcPr>
            <w:tcW w:w="2977" w:type="dxa"/>
          </w:tcPr>
          <w:p w:rsidR="00A43852" w:rsidRDefault="00A43852">
            <w:r>
              <w:rPr>
                <w:rFonts w:hint="eastAsia"/>
              </w:rPr>
              <w:t>删除SM2</w:t>
            </w:r>
            <w:r>
              <w:t xml:space="preserve"> L1</w:t>
            </w:r>
            <w:r>
              <w:rPr>
                <w:rFonts w:hint="eastAsia"/>
              </w:rPr>
              <w:t>相关证书。</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vMerge w:val="restart"/>
          </w:tcPr>
          <w:p w:rsidR="00A43852" w:rsidRDefault="00A43852" w:rsidP="00773163">
            <w:pPr>
              <w:rPr>
                <w:rFonts w:ascii="Times New Roman" w:hAnsi="Times New Roman"/>
                <w:szCs w:val="21"/>
              </w:rPr>
            </w:pPr>
            <w:r>
              <w:rPr>
                <w:rFonts w:ascii="Times New Roman" w:hAnsi="Times New Roman" w:hint="eastAsia"/>
                <w:szCs w:val="21"/>
              </w:rPr>
              <w:t>2</w:t>
            </w:r>
            <w:r>
              <w:rPr>
                <w:rFonts w:ascii="Times New Roman" w:hAnsi="Times New Roman"/>
                <w:szCs w:val="21"/>
              </w:rPr>
              <w:t>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3</w:t>
            </w:r>
          </w:p>
        </w:tc>
        <w:tc>
          <w:tcPr>
            <w:tcW w:w="1134" w:type="dxa"/>
            <w:vMerge w:val="restart"/>
          </w:tcPr>
          <w:p w:rsidR="00A43852" w:rsidRDefault="00A43852"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43852" w:rsidRPr="007F7990" w:rsidRDefault="00A43852">
            <w:r w:rsidRPr="007F7990">
              <w:t>trust</w:t>
            </w:r>
            <w:r w:rsidRPr="00FE67F5">
              <w:rPr>
                <w:rFonts w:ascii="Times New Roman" w:hAnsi="Times New Roman"/>
              </w:rPr>
              <w:t xml:space="preserve"> </w:t>
            </w:r>
          </w:p>
        </w:tc>
        <w:tc>
          <w:tcPr>
            <w:tcW w:w="850" w:type="dxa"/>
          </w:tcPr>
          <w:p w:rsidR="00A43852" w:rsidRDefault="00A43852" w:rsidP="00773163">
            <w:pPr>
              <w:jc w:val="center"/>
              <w:rPr>
                <w:rFonts w:ascii="Times New Roman" w:hAnsi="Times New Roman"/>
                <w:szCs w:val="21"/>
              </w:rPr>
            </w:pPr>
            <w:r>
              <w:rPr>
                <w:rFonts w:ascii="Times New Roman" w:hAnsi="Times New Roman"/>
                <w:szCs w:val="21"/>
              </w:rPr>
              <w:t>Modify</w:t>
            </w:r>
          </w:p>
        </w:tc>
        <w:tc>
          <w:tcPr>
            <w:tcW w:w="2977" w:type="dxa"/>
          </w:tcPr>
          <w:p w:rsidR="00A43852" w:rsidRDefault="00A43852">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A43852" w:rsidRPr="008C0A81" w:rsidTr="00CC5D89">
        <w:trPr>
          <w:trHeight w:val="983"/>
        </w:trPr>
        <w:tc>
          <w:tcPr>
            <w:tcW w:w="851" w:type="dxa"/>
            <w:vMerge/>
          </w:tcPr>
          <w:p w:rsidR="00A43852" w:rsidRDefault="00A43852" w:rsidP="00773163">
            <w:pPr>
              <w:rPr>
                <w:rFonts w:ascii="Times New Roman" w:hAnsi="Times New Roman"/>
                <w:szCs w:val="21"/>
              </w:rPr>
            </w:pPr>
          </w:p>
        </w:tc>
        <w:tc>
          <w:tcPr>
            <w:tcW w:w="1276" w:type="dxa"/>
            <w:vMerge/>
          </w:tcPr>
          <w:p w:rsidR="00A43852" w:rsidRDefault="00A43852" w:rsidP="00773163">
            <w:pPr>
              <w:rPr>
                <w:rFonts w:ascii="Times New Roman" w:hAnsi="Times New Roman"/>
                <w:szCs w:val="21"/>
              </w:rPr>
            </w:pPr>
          </w:p>
        </w:tc>
        <w:tc>
          <w:tcPr>
            <w:tcW w:w="1134" w:type="dxa"/>
            <w:vMerge/>
          </w:tcPr>
          <w:p w:rsidR="00A43852" w:rsidRDefault="00A43852" w:rsidP="00773163">
            <w:pPr>
              <w:rPr>
                <w:rFonts w:ascii="Times New Roman" w:hAnsi="Times New Roman"/>
                <w:szCs w:val="21"/>
              </w:rPr>
            </w:pPr>
          </w:p>
        </w:tc>
        <w:tc>
          <w:tcPr>
            <w:tcW w:w="3402" w:type="dxa"/>
          </w:tcPr>
          <w:p w:rsidR="00A43852" w:rsidRDefault="00A43852" w:rsidP="00234A33">
            <w:r w:rsidRPr="00A43852">
              <w:rPr>
                <w:rFonts w:ascii="Times New Roman" w:hAnsi="Times New Roman"/>
              </w:rPr>
              <w:t>NETCA_SM2LA1.reg</w:t>
            </w:r>
          </w:p>
          <w:p w:rsidR="00A43852" w:rsidRPr="007F7990" w:rsidRDefault="00A43852" w:rsidP="00234A33"/>
        </w:tc>
        <w:tc>
          <w:tcPr>
            <w:tcW w:w="850" w:type="dxa"/>
          </w:tcPr>
          <w:p w:rsidR="00A43852" w:rsidRDefault="00A43852" w:rsidP="00773163">
            <w:pPr>
              <w:jc w:val="center"/>
              <w:rPr>
                <w:rFonts w:ascii="Times New Roman" w:hAnsi="Times New Roman"/>
                <w:szCs w:val="21"/>
              </w:rPr>
            </w:pPr>
            <w:r>
              <w:rPr>
                <w:rFonts w:ascii="Times New Roman" w:hAnsi="Times New Roman"/>
                <w:szCs w:val="21"/>
              </w:rPr>
              <w:t>A</w:t>
            </w:r>
            <w:r>
              <w:rPr>
                <w:rFonts w:ascii="Times New Roman" w:hAnsi="Times New Roman" w:hint="eastAsia"/>
                <w:szCs w:val="21"/>
              </w:rPr>
              <w:t>dd</w:t>
            </w:r>
          </w:p>
        </w:tc>
        <w:tc>
          <w:tcPr>
            <w:tcW w:w="2977" w:type="dxa"/>
          </w:tcPr>
          <w:p w:rsidR="00A43852" w:rsidRDefault="00A43852">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A8000E" w:rsidRPr="008C0A81" w:rsidTr="00CC5D89">
        <w:trPr>
          <w:trHeight w:val="983"/>
        </w:trPr>
        <w:tc>
          <w:tcPr>
            <w:tcW w:w="851" w:type="dxa"/>
            <w:vMerge w:val="restart"/>
          </w:tcPr>
          <w:p w:rsidR="00A8000E" w:rsidRDefault="00A8000E" w:rsidP="00773163">
            <w:pPr>
              <w:rPr>
                <w:rFonts w:ascii="Times New Roman" w:hAnsi="Times New Roman"/>
                <w:szCs w:val="21"/>
              </w:rPr>
            </w:pPr>
            <w:r>
              <w:rPr>
                <w:rFonts w:ascii="Times New Roman" w:hAnsi="Times New Roman" w:hint="eastAsia"/>
                <w:szCs w:val="21"/>
              </w:rPr>
              <w:lastRenderedPageBreak/>
              <w:t>5</w:t>
            </w:r>
            <w:r>
              <w:rPr>
                <w:rFonts w:ascii="Times New Roman" w:hAnsi="Times New Roman"/>
                <w:szCs w:val="21"/>
              </w:rPr>
              <w:t>.8</w:t>
            </w:r>
          </w:p>
        </w:tc>
        <w:tc>
          <w:tcPr>
            <w:tcW w:w="1276" w:type="dxa"/>
          </w:tcPr>
          <w:p w:rsidR="00A8000E" w:rsidRDefault="00A8000E">
            <w:pPr>
              <w:rPr>
                <w:rFonts w:ascii="Times New Roman" w:hAnsi="Times New Roman"/>
                <w:szCs w:val="21"/>
              </w:rPr>
            </w:pPr>
            <w:r>
              <w:rPr>
                <w:rFonts w:ascii="Times New Roman" w:hAnsi="Times New Roman"/>
                <w:szCs w:val="21"/>
              </w:rPr>
              <w:t>2019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9</w:t>
            </w:r>
          </w:p>
        </w:tc>
        <w:tc>
          <w:tcPr>
            <w:tcW w:w="1134" w:type="dxa"/>
          </w:tcPr>
          <w:p w:rsidR="00A8000E" w:rsidRDefault="00A8000E"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8000E" w:rsidRDefault="00A8000E" w:rsidP="004559C2">
            <w:r w:rsidRPr="003114BF">
              <w:t>NETCA_CRYPTO.dll</w:t>
            </w:r>
          </w:p>
          <w:p w:rsidR="00A8000E" w:rsidRDefault="00A8000E" w:rsidP="004559C2">
            <w:r w:rsidRPr="00DB0984">
              <w:t>NETCA_ASN1.dll</w:t>
            </w:r>
          </w:p>
          <w:p w:rsidR="00A8000E" w:rsidRDefault="00A8000E" w:rsidP="004559C2">
            <w:r>
              <w:rPr>
                <w:rFonts w:hint="eastAsia"/>
              </w:rPr>
              <w:t>NETCA_UTIL.dll</w:t>
            </w:r>
          </w:p>
          <w:p w:rsidR="00A8000E" w:rsidRDefault="00A8000E" w:rsidP="004559C2">
            <w:r>
              <w:rPr>
                <w:rFonts w:hint="eastAsia"/>
              </w:rPr>
              <w:t>NETCA_URL</w:t>
            </w:r>
            <w:r>
              <w:t>2</w:t>
            </w:r>
            <w:r>
              <w:rPr>
                <w:rFonts w:hint="eastAsia"/>
              </w:rPr>
              <w:t>.dll</w:t>
            </w:r>
          </w:p>
          <w:p w:rsidR="00A8000E" w:rsidRDefault="00A8000E" w:rsidP="004559C2">
            <w:r w:rsidRPr="004559C2">
              <w:t>NETCA_LOG.dll</w:t>
            </w:r>
          </w:p>
          <w:p w:rsidR="00A8000E" w:rsidRPr="00A43852" w:rsidRDefault="00A8000E" w:rsidP="004559C2">
            <w:pPr>
              <w:rPr>
                <w:rFonts w:ascii="Times New Roman" w:hAnsi="Times New Roman"/>
              </w:rPr>
            </w:pPr>
            <w:r>
              <w:t>record_file_crypto.ini</w:t>
            </w:r>
          </w:p>
        </w:tc>
        <w:tc>
          <w:tcPr>
            <w:tcW w:w="850" w:type="dxa"/>
          </w:tcPr>
          <w:p w:rsidR="00A8000E"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6E4423">
            <w:r>
              <w:t xml:space="preserve">NETCA_CRYPTO更新到5.8，主要修改如下： </w:t>
            </w:r>
          </w:p>
          <w:p w:rsidR="00A8000E" w:rsidRDefault="00A8000E" w:rsidP="006E4423">
            <w:r>
              <w:t xml:space="preserve">1、随机数发生器允许配置直接使用设备产生的随机数，并可以配置进行随机数测试 </w:t>
            </w:r>
          </w:p>
          <w:p w:rsidR="00A8000E" w:rsidRDefault="00A8000E" w:rsidP="006E4423">
            <w:r>
              <w:t xml:space="preserve">2、允许配置使用其他设备进行公钥运算，尤其是在验证证书签名的时候 </w:t>
            </w:r>
          </w:p>
          <w:p w:rsidR="00A8000E" w:rsidRDefault="00A8000E" w:rsidP="000B2DFE">
            <w:pPr>
              <w:wordWrap w:val="0"/>
            </w:pPr>
            <w:r>
              <w:rPr>
                <w:rFonts w:hint="eastAsia"/>
              </w:rPr>
              <w:t>3、</w:t>
            </w:r>
            <w:r>
              <w:t xml:space="preserve">增加SignedAndEnvelopedData的支持，包括C和纯JAVA </w:t>
            </w:r>
          </w:p>
          <w:p w:rsidR="00A8000E" w:rsidRDefault="00A8000E" w:rsidP="006E4423">
            <w:r>
              <w:t xml:space="preserve">4、增加PKCS#8的私钥格式的支持 </w:t>
            </w:r>
          </w:p>
          <w:p w:rsidR="00A8000E" w:rsidRDefault="00A8000E" w:rsidP="006E4423">
            <w:r>
              <w:t xml:space="preserve">5、纯JAVA增加JOSE的支持 </w:t>
            </w:r>
          </w:p>
          <w:p w:rsidR="00A8000E" w:rsidRDefault="00A8000E" w:rsidP="006E4423">
            <w:r>
              <w:t xml:space="preserve">6、修复获取证书非DER编码的时候，由于指针转换错误导致在某些系统中崩溃的BUG </w:t>
            </w:r>
          </w:p>
          <w:p w:rsidR="00A8000E" w:rsidRDefault="00A8000E" w:rsidP="006E4423">
            <w:r>
              <w:t xml:space="preserve"> 7、NETCA_URL2修复URL中使用IPV6地址解析错误的BUG，支持断点续传和文件上传，增加TLS1.3的支持，添加日志</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val="restart"/>
          </w:tcPr>
          <w:p w:rsidR="00A8000E" w:rsidRDefault="00A8000E">
            <w:pPr>
              <w:rPr>
                <w:rFonts w:ascii="Times New Roman" w:hAnsi="Times New Roman"/>
                <w:szCs w:val="21"/>
              </w:rPr>
            </w:pPr>
            <w:r>
              <w:rPr>
                <w:rFonts w:ascii="Times New Roman" w:hAnsi="Times New Roman"/>
                <w:szCs w:val="21"/>
              </w:rPr>
              <w:t>2019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13</w:t>
            </w:r>
          </w:p>
        </w:tc>
        <w:tc>
          <w:tcPr>
            <w:tcW w:w="1134" w:type="dxa"/>
            <w:vMerge w:val="restart"/>
          </w:tcPr>
          <w:p w:rsidR="00A8000E" w:rsidRDefault="00A8000E"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8000E" w:rsidRPr="003114BF" w:rsidRDefault="00A8000E" w:rsidP="004559C2">
            <w:r w:rsidRPr="007F7990">
              <w:t>trust</w:t>
            </w:r>
          </w:p>
        </w:tc>
        <w:tc>
          <w:tcPr>
            <w:tcW w:w="850" w:type="dxa"/>
          </w:tcPr>
          <w:p w:rsidR="00A8000E" w:rsidRDefault="00A8000E" w:rsidP="00773163">
            <w:pPr>
              <w:jc w:val="center"/>
              <w:rPr>
                <w:rFonts w:ascii="Times New Roman" w:hAnsi="Times New Roman"/>
                <w:szCs w:val="21"/>
              </w:rPr>
            </w:pPr>
            <w:r>
              <w:rPr>
                <w:rFonts w:ascii="Times New Roman" w:hAnsi="Times New Roman"/>
                <w:szCs w:val="21"/>
              </w:rPr>
              <w:t>Modify</w:t>
            </w:r>
          </w:p>
        </w:tc>
        <w:tc>
          <w:tcPr>
            <w:tcW w:w="2977" w:type="dxa"/>
            <w:vMerge w:val="restart"/>
          </w:tcPr>
          <w:p w:rsidR="00A8000E" w:rsidRDefault="00A8000E" w:rsidP="006E4423">
            <w:r>
              <w:rPr>
                <w:rFonts w:hint="eastAsia"/>
              </w:rPr>
              <w:t>将企业C</w:t>
            </w:r>
            <w:r>
              <w:t>A</w:t>
            </w:r>
            <w:r>
              <w:rPr>
                <w:rFonts w:hint="eastAsia"/>
              </w:rPr>
              <w:t>证书链从标准版中去除</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tcPr>
          <w:p w:rsidR="00A8000E" w:rsidRDefault="00A8000E">
            <w:pPr>
              <w:rPr>
                <w:rFonts w:ascii="Times New Roman" w:hAnsi="Times New Roman"/>
                <w:szCs w:val="21"/>
              </w:rPr>
            </w:pPr>
          </w:p>
        </w:tc>
        <w:tc>
          <w:tcPr>
            <w:tcW w:w="1134" w:type="dxa"/>
            <w:vMerge/>
          </w:tcPr>
          <w:p w:rsidR="00A8000E" w:rsidRDefault="00A8000E" w:rsidP="00773163">
            <w:pPr>
              <w:rPr>
                <w:rFonts w:ascii="Times New Roman" w:hAnsi="Times New Roman"/>
                <w:szCs w:val="21"/>
              </w:rPr>
            </w:pPr>
          </w:p>
        </w:tc>
        <w:tc>
          <w:tcPr>
            <w:tcW w:w="3402" w:type="dxa"/>
          </w:tcPr>
          <w:p w:rsidR="00A8000E" w:rsidRDefault="00A8000E" w:rsidP="0019198F">
            <w:r w:rsidRPr="00A43852">
              <w:rPr>
                <w:rFonts w:ascii="Times New Roman" w:hAnsi="Times New Roman"/>
              </w:rPr>
              <w:t>NETCA_SM2LA1.reg</w:t>
            </w:r>
          </w:p>
          <w:p w:rsidR="00A8000E" w:rsidRPr="007F7990" w:rsidRDefault="00A8000E" w:rsidP="004559C2"/>
        </w:tc>
        <w:tc>
          <w:tcPr>
            <w:tcW w:w="850" w:type="dxa"/>
          </w:tcPr>
          <w:p w:rsidR="00A8000E" w:rsidRDefault="00A8000E" w:rsidP="00773163">
            <w:pPr>
              <w:jc w:val="center"/>
              <w:rPr>
                <w:rFonts w:ascii="Times New Roman" w:hAnsi="Times New Roman"/>
                <w:szCs w:val="21"/>
              </w:rPr>
            </w:pPr>
            <w:r w:rsidRPr="007128BD">
              <w:rPr>
                <w:rFonts w:ascii="Times New Roman" w:hAnsi="Times New Roman"/>
                <w:szCs w:val="21"/>
              </w:rPr>
              <w:t>Delete</w:t>
            </w:r>
          </w:p>
        </w:tc>
        <w:tc>
          <w:tcPr>
            <w:tcW w:w="2977" w:type="dxa"/>
            <w:vMerge/>
          </w:tcPr>
          <w:p w:rsidR="00A8000E" w:rsidRDefault="00A8000E" w:rsidP="006E4423"/>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val="restart"/>
          </w:tcPr>
          <w:p w:rsidR="00A8000E" w:rsidRDefault="00A8000E">
            <w:pPr>
              <w:rPr>
                <w:rFonts w:ascii="Times New Roman" w:hAnsi="Times New Roman"/>
                <w:szCs w:val="21"/>
              </w:rPr>
            </w:pPr>
            <w:r>
              <w:rPr>
                <w:rFonts w:ascii="Times New Roman" w:hAnsi="Times New Roman" w:hint="eastAsia"/>
                <w:szCs w:val="21"/>
              </w:rPr>
              <w:t>2</w:t>
            </w:r>
            <w:r>
              <w:rPr>
                <w:rFonts w:ascii="Times New Roman" w:hAnsi="Times New Roman"/>
                <w:szCs w:val="21"/>
              </w:rPr>
              <w:t>020.01.17</w:t>
            </w:r>
          </w:p>
        </w:tc>
        <w:tc>
          <w:tcPr>
            <w:tcW w:w="1134" w:type="dxa"/>
            <w:vMerge w:val="restart"/>
          </w:tcPr>
          <w:p w:rsidR="00A8000E" w:rsidRDefault="00A8000E" w:rsidP="00773163">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3402" w:type="dxa"/>
          </w:tcPr>
          <w:p w:rsidR="00A8000E" w:rsidRDefault="00A8000E" w:rsidP="00AC0776">
            <w:r>
              <w:rPr>
                <w:rFonts w:hint="eastAsia"/>
              </w:rPr>
              <w:t>NETCA_CRYPTO_UI.dll</w:t>
            </w:r>
          </w:p>
          <w:p w:rsidR="00A8000E" w:rsidRPr="00A43852" w:rsidRDefault="00A8000E" w:rsidP="0019198F">
            <w:pPr>
              <w:rPr>
                <w:rFonts w:ascii="Times New Roman" w:hAnsi="Times New Roman"/>
              </w:rPr>
            </w:pPr>
          </w:p>
        </w:tc>
        <w:tc>
          <w:tcPr>
            <w:tcW w:w="850" w:type="dxa"/>
          </w:tcPr>
          <w:p w:rsidR="00A8000E" w:rsidRPr="007128BD"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6E4423">
            <w:r>
              <w:rPr>
                <w:rFonts w:hint="eastAsia"/>
              </w:rPr>
              <w:t>修复多浏览器弹密码框的问题</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tcPr>
          <w:p w:rsidR="00A8000E" w:rsidRDefault="00A8000E">
            <w:pPr>
              <w:rPr>
                <w:rFonts w:ascii="Times New Roman" w:hAnsi="Times New Roman"/>
                <w:szCs w:val="21"/>
              </w:rPr>
            </w:pPr>
          </w:p>
        </w:tc>
        <w:tc>
          <w:tcPr>
            <w:tcW w:w="1134" w:type="dxa"/>
            <w:vMerge/>
          </w:tcPr>
          <w:p w:rsidR="00A8000E" w:rsidRDefault="00A8000E" w:rsidP="00773163">
            <w:pPr>
              <w:rPr>
                <w:rFonts w:ascii="Times New Roman" w:hAnsi="Times New Roman"/>
                <w:szCs w:val="21"/>
              </w:rPr>
            </w:pPr>
          </w:p>
        </w:tc>
        <w:tc>
          <w:tcPr>
            <w:tcW w:w="3402" w:type="dxa"/>
          </w:tcPr>
          <w:p w:rsidR="00A8000E" w:rsidRDefault="00A8000E" w:rsidP="00AC0776">
            <w:r>
              <w:rPr>
                <w:rFonts w:hint="eastAsia"/>
              </w:rPr>
              <w:t>NETCA_URL</w:t>
            </w:r>
            <w:r>
              <w:t>2</w:t>
            </w:r>
            <w:r>
              <w:rPr>
                <w:rFonts w:hint="eastAsia"/>
              </w:rPr>
              <w:t>.dll</w:t>
            </w:r>
          </w:p>
          <w:p w:rsidR="00A8000E" w:rsidRPr="00A43852" w:rsidRDefault="00A8000E" w:rsidP="00AC0776">
            <w:pPr>
              <w:rPr>
                <w:rFonts w:ascii="Times New Roman" w:hAnsi="Times New Roman"/>
              </w:rPr>
            </w:pPr>
          </w:p>
        </w:tc>
        <w:tc>
          <w:tcPr>
            <w:tcW w:w="850" w:type="dxa"/>
          </w:tcPr>
          <w:p w:rsidR="00A8000E" w:rsidRPr="007128BD"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AC0776">
            <w:r>
              <w:t>1、增加HTTPS 2.0的支持</w:t>
            </w:r>
          </w:p>
          <w:p w:rsidR="00A8000E" w:rsidRDefault="00A8000E" w:rsidP="00AC0776">
            <w:r>
              <w:t>2、修正TLS1.3因序列号用错导致加密出错的BUG</w:t>
            </w:r>
          </w:p>
          <w:p w:rsidR="00A8000E" w:rsidRPr="00AC0776" w:rsidRDefault="00A8000E" w:rsidP="00AC0776">
            <w:r>
              <w:t>3、增加LDAPS的支持</w:t>
            </w:r>
          </w:p>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vMerge/>
          </w:tcPr>
          <w:p w:rsidR="00A8000E" w:rsidRDefault="00A8000E">
            <w:pPr>
              <w:rPr>
                <w:rFonts w:ascii="Times New Roman" w:hAnsi="Times New Roman"/>
                <w:szCs w:val="21"/>
              </w:rPr>
            </w:pPr>
          </w:p>
        </w:tc>
        <w:tc>
          <w:tcPr>
            <w:tcW w:w="1134" w:type="dxa"/>
            <w:vMerge/>
          </w:tcPr>
          <w:p w:rsidR="00A8000E" w:rsidRDefault="00A8000E" w:rsidP="00773163">
            <w:pPr>
              <w:rPr>
                <w:rFonts w:ascii="Times New Roman" w:hAnsi="Times New Roman"/>
                <w:szCs w:val="21"/>
              </w:rPr>
            </w:pPr>
          </w:p>
        </w:tc>
        <w:tc>
          <w:tcPr>
            <w:tcW w:w="3402" w:type="dxa"/>
          </w:tcPr>
          <w:p w:rsidR="00A8000E" w:rsidRDefault="00A8000E" w:rsidP="00AC0776">
            <w:r>
              <w:t>record_file_crypto.ini</w:t>
            </w:r>
          </w:p>
        </w:tc>
        <w:tc>
          <w:tcPr>
            <w:tcW w:w="850" w:type="dxa"/>
          </w:tcPr>
          <w:p w:rsidR="00A8000E" w:rsidRPr="007128BD" w:rsidRDefault="00A8000E" w:rsidP="00773163">
            <w:pPr>
              <w:jc w:val="center"/>
              <w:rPr>
                <w:rFonts w:ascii="Times New Roman" w:hAnsi="Times New Roman"/>
                <w:szCs w:val="21"/>
              </w:rPr>
            </w:pPr>
            <w:r>
              <w:rPr>
                <w:rFonts w:ascii="Times New Roman" w:hAnsi="Times New Roman"/>
                <w:szCs w:val="21"/>
              </w:rPr>
              <w:t>Modify</w:t>
            </w:r>
          </w:p>
        </w:tc>
        <w:tc>
          <w:tcPr>
            <w:tcW w:w="2977" w:type="dxa"/>
          </w:tcPr>
          <w:p w:rsidR="00A8000E" w:rsidRDefault="00A8000E" w:rsidP="006E4423"/>
        </w:tc>
      </w:tr>
      <w:tr w:rsidR="00A8000E" w:rsidRPr="008C0A81" w:rsidTr="00CC5D89">
        <w:trPr>
          <w:trHeight w:val="983"/>
        </w:trPr>
        <w:tc>
          <w:tcPr>
            <w:tcW w:w="851" w:type="dxa"/>
            <w:vMerge/>
          </w:tcPr>
          <w:p w:rsidR="00A8000E" w:rsidRDefault="00A8000E" w:rsidP="00773163">
            <w:pPr>
              <w:rPr>
                <w:rFonts w:ascii="Times New Roman" w:hAnsi="Times New Roman"/>
                <w:szCs w:val="21"/>
              </w:rPr>
            </w:pPr>
          </w:p>
        </w:tc>
        <w:tc>
          <w:tcPr>
            <w:tcW w:w="1276" w:type="dxa"/>
          </w:tcPr>
          <w:p w:rsidR="00A8000E" w:rsidRDefault="00A8000E">
            <w:pPr>
              <w:rPr>
                <w:rFonts w:ascii="Times New Roman" w:hAnsi="Times New Roman"/>
                <w:szCs w:val="21"/>
              </w:rPr>
            </w:pPr>
            <w:r>
              <w:rPr>
                <w:rFonts w:ascii="Times New Roman" w:hAnsi="Times New Roman" w:hint="eastAsia"/>
                <w:szCs w:val="21"/>
              </w:rPr>
              <w:t>2</w:t>
            </w:r>
            <w:r>
              <w:rPr>
                <w:rFonts w:ascii="Times New Roman" w:hAnsi="Times New Roman"/>
                <w:szCs w:val="21"/>
              </w:rPr>
              <w:t>020-02-28</w:t>
            </w:r>
          </w:p>
        </w:tc>
        <w:tc>
          <w:tcPr>
            <w:tcW w:w="1134" w:type="dxa"/>
          </w:tcPr>
          <w:p w:rsidR="00A8000E" w:rsidRDefault="00A8000E" w:rsidP="00773163">
            <w:pPr>
              <w:rPr>
                <w:rFonts w:ascii="Times New Roman" w:hAnsi="Times New Roman"/>
                <w:szCs w:val="21"/>
              </w:rPr>
            </w:pPr>
            <w:r>
              <w:rPr>
                <w:rFonts w:ascii="Times New Roman" w:hAnsi="Times New Roman" w:hint="eastAsia"/>
                <w:szCs w:val="21"/>
              </w:rPr>
              <w:t>CRYPTO</w:t>
            </w:r>
          </w:p>
        </w:tc>
        <w:tc>
          <w:tcPr>
            <w:tcW w:w="3402" w:type="dxa"/>
          </w:tcPr>
          <w:p w:rsidR="00A8000E" w:rsidRPr="000B2DFE" w:rsidRDefault="00A8000E" w:rsidP="00AC0776">
            <w:pPr>
              <w:rPr>
                <w:rFonts w:ascii="Times New Roman" w:hAnsi="Times New Roman"/>
                <w:szCs w:val="21"/>
              </w:rPr>
            </w:pPr>
            <w:r w:rsidRPr="000B2DFE">
              <w:rPr>
                <w:rFonts w:ascii="Times New Roman" w:hAnsi="Times New Roman"/>
                <w:szCs w:val="21"/>
              </w:rPr>
              <w:t>NetcaSKF.dll</w:t>
            </w:r>
          </w:p>
        </w:tc>
        <w:tc>
          <w:tcPr>
            <w:tcW w:w="850" w:type="dxa"/>
          </w:tcPr>
          <w:p w:rsidR="00A8000E" w:rsidRDefault="00A8000E" w:rsidP="00773163">
            <w:pPr>
              <w:jc w:val="center"/>
              <w:rPr>
                <w:rFonts w:ascii="Times New Roman" w:hAnsi="Times New Roman"/>
                <w:szCs w:val="21"/>
              </w:rPr>
            </w:pPr>
            <w:r>
              <w:rPr>
                <w:rFonts w:ascii="Times New Roman" w:hAnsi="Times New Roman" w:hint="eastAsia"/>
                <w:szCs w:val="21"/>
              </w:rPr>
              <w:t>Modify</w:t>
            </w:r>
          </w:p>
        </w:tc>
        <w:tc>
          <w:tcPr>
            <w:tcW w:w="2977" w:type="dxa"/>
          </w:tcPr>
          <w:p w:rsidR="00A8000E" w:rsidRPr="000B2DFE" w:rsidRDefault="00A8000E" w:rsidP="000B2DFE">
            <w:pPr>
              <w:autoSpaceDE w:val="0"/>
              <w:autoSpaceDN w:val="0"/>
              <w:adjustRightInd w:val="0"/>
              <w:jc w:val="left"/>
              <w:rPr>
                <w:rFonts w:ascii="Times New Roman" w:hAnsi="Times New Roman"/>
                <w:szCs w:val="21"/>
              </w:rPr>
            </w:pPr>
            <w:r w:rsidRPr="000B2DFE">
              <w:rPr>
                <w:rFonts w:ascii="Times New Roman" w:hAnsi="Times New Roman" w:hint="eastAsia"/>
                <w:szCs w:val="21"/>
              </w:rPr>
              <w:t>修复</w:t>
            </w:r>
            <w:r w:rsidRPr="000B2DFE">
              <w:rPr>
                <w:rFonts w:ascii="Times New Roman" w:hAnsi="Times New Roman"/>
                <w:szCs w:val="21"/>
              </w:rPr>
              <w:t>LoadLibrary</w:t>
            </w:r>
            <w:r w:rsidRPr="000B2DFE">
              <w:rPr>
                <w:rFonts w:ascii="Times New Roman" w:hAnsi="Times New Roman" w:hint="eastAsia"/>
                <w:szCs w:val="21"/>
              </w:rPr>
              <w:t>卡住问题</w:t>
            </w:r>
          </w:p>
          <w:p w:rsidR="00A8000E" w:rsidRPr="000B2DFE" w:rsidRDefault="00A8000E" w:rsidP="000B2DFE">
            <w:pPr>
              <w:autoSpaceDE w:val="0"/>
              <w:autoSpaceDN w:val="0"/>
              <w:adjustRightInd w:val="0"/>
              <w:jc w:val="left"/>
              <w:rPr>
                <w:rFonts w:ascii="Times New Roman" w:hAnsi="Times New Roman"/>
                <w:szCs w:val="21"/>
              </w:rPr>
            </w:pPr>
          </w:p>
        </w:tc>
      </w:tr>
      <w:tr w:rsidR="00A8000E" w:rsidRPr="008C0A81" w:rsidTr="00CC5D89">
        <w:trPr>
          <w:trHeight w:val="983"/>
        </w:trPr>
        <w:tc>
          <w:tcPr>
            <w:tcW w:w="851" w:type="dxa"/>
            <w:vMerge/>
          </w:tcPr>
          <w:p w:rsidR="00A8000E" w:rsidRDefault="00A8000E" w:rsidP="00A8000E">
            <w:pPr>
              <w:rPr>
                <w:rFonts w:ascii="Times New Roman" w:hAnsi="Times New Roman"/>
                <w:szCs w:val="21"/>
              </w:rPr>
            </w:pPr>
          </w:p>
        </w:tc>
        <w:tc>
          <w:tcPr>
            <w:tcW w:w="1276" w:type="dxa"/>
          </w:tcPr>
          <w:p w:rsidR="00A8000E" w:rsidRDefault="00A8000E" w:rsidP="00A8000E">
            <w:pPr>
              <w:rPr>
                <w:rFonts w:ascii="Times New Roman" w:hAnsi="Times New Roman"/>
                <w:szCs w:val="21"/>
              </w:rPr>
            </w:pPr>
            <w:r>
              <w:rPr>
                <w:rFonts w:ascii="Times New Roman" w:hAnsi="Times New Roman" w:hint="eastAsia"/>
                <w:szCs w:val="21"/>
              </w:rPr>
              <w:t>2</w:t>
            </w:r>
            <w:r>
              <w:rPr>
                <w:rFonts w:ascii="Times New Roman" w:hAnsi="Times New Roman"/>
                <w:szCs w:val="21"/>
              </w:rPr>
              <w:t>020-03-10</w:t>
            </w:r>
          </w:p>
        </w:tc>
        <w:tc>
          <w:tcPr>
            <w:tcW w:w="1134" w:type="dxa"/>
          </w:tcPr>
          <w:p w:rsidR="00A8000E" w:rsidRDefault="00A8000E" w:rsidP="00A8000E">
            <w:pPr>
              <w:rPr>
                <w:rFonts w:ascii="Times New Roman" w:hAnsi="Times New Roman"/>
                <w:szCs w:val="21"/>
              </w:rPr>
            </w:pPr>
            <w:r>
              <w:rPr>
                <w:rFonts w:ascii="Times New Roman" w:hAnsi="Times New Roman" w:hint="eastAsia"/>
                <w:szCs w:val="21"/>
              </w:rPr>
              <w:t>CRYPTO</w:t>
            </w:r>
          </w:p>
        </w:tc>
        <w:tc>
          <w:tcPr>
            <w:tcW w:w="3402" w:type="dxa"/>
          </w:tcPr>
          <w:p w:rsidR="00A8000E" w:rsidRPr="00A8000E" w:rsidRDefault="00A8000E" w:rsidP="00A8000E">
            <w:pPr>
              <w:rPr>
                <w:rFonts w:ascii="Times New Roman" w:hAnsi="Times New Roman"/>
                <w:szCs w:val="21"/>
              </w:rPr>
            </w:pPr>
            <w:r w:rsidRPr="00825DE4">
              <w:rPr>
                <w:rFonts w:ascii="Times New Roman" w:hAnsi="Times New Roman"/>
                <w:szCs w:val="21"/>
              </w:rPr>
              <w:t>NetcaSKF.dll</w:t>
            </w:r>
          </w:p>
        </w:tc>
        <w:tc>
          <w:tcPr>
            <w:tcW w:w="850" w:type="dxa"/>
          </w:tcPr>
          <w:p w:rsidR="00A8000E" w:rsidRDefault="00A8000E" w:rsidP="00A8000E">
            <w:pPr>
              <w:jc w:val="center"/>
              <w:rPr>
                <w:rFonts w:ascii="Times New Roman" w:hAnsi="Times New Roman"/>
                <w:szCs w:val="21"/>
              </w:rPr>
            </w:pPr>
            <w:r>
              <w:rPr>
                <w:rFonts w:ascii="Times New Roman" w:hAnsi="Times New Roman" w:hint="eastAsia"/>
                <w:szCs w:val="21"/>
              </w:rPr>
              <w:t>Modify</w:t>
            </w:r>
          </w:p>
        </w:tc>
        <w:tc>
          <w:tcPr>
            <w:tcW w:w="2977" w:type="dxa"/>
          </w:tcPr>
          <w:p w:rsidR="00A8000E" w:rsidRPr="00825DE4" w:rsidRDefault="00A8000E" w:rsidP="00A8000E">
            <w:pPr>
              <w:autoSpaceDE w:val="0"/>
              <w:autoSpaceDN w:val="0"/>
              <w:adjustRightInd w:val="0"/>
              <w:jc w:val="left"/>
              <w:rPr>
                <w:rFonts w:ascii="Times New Roman" w:hAnsi="Times New Roman"/>
                <w:szCs w:val="21"/>
              </w:rPr>
            </w:pPr>
            <w:r>
              <w:rPr>
                <w:rFonts w:ascii="Times New Roman" w:hAnsi="Times New Roman" w:hint="eastAsia"/>
                <w:szCs w:val="21"/>
              </w:rPr>
              <w:t>修复</w:t>
            </w:r>
            <w:r>
              <w:rPr>
                <w:rFonts w:ascii="Times New Roman" w:hAnsi="Times New Roman" w:hint="eastAsia"/>
                <w:szCs w:val="21"/>
              </w:rPr>
              <w:t>FreeLibrary</w:t>
            </w:r>
            <w:r>
              <w:rPr>
                <w:rFonts w:ascii="Times New Roman" w:hAnsi="Times New Roman" w:hint="eastAsia"/>
                <w:szCs w:val="21"/>
              </w:rPr>
              <w:t>奔溃问题</w:t>
            </w:r>
          </w:p>
          <w:p w:rsidR="00A8000E" w:rsidRPr="00A8000E" w:rsidRDefault="00A8000E" w:rsidP="00A8000E">
            <w:pPr>
              <w:autoSpaceDE w:val="0"/>
              <w:autoSpaceDN w:val="0"/>
              <w:adjustRightInd w:val="0"/>
              <w:jc w:val="left"/>
              <w:rPr>
                <w:rFonts w:ascii="Times New Roman" w:hAnsi="Times New Roman"/>
                <w:szCs w:val="21"/>
              </w:rPr>
            </w:pPr>
          </w:p>
        </w:tc>
      </w:tr>
      <w:tr w:rsidR="004B60E6" w:rsidRPr="008C0A81" w:rsidTr="00CC5D89">
        <w:trPr>
          <w:trHeight w:val="983"/>
        </w:trPr>
        <w:tc>
          <w:tcPr>
            <w:tcW w:w="851" w:type="dxa"/>
            <w:vMerge w:val="restart"/>
          </w:tcPr>
          <w:p w:rsidR="004B60E6" w:rsidRDefault="004B60E6" w:rsidP="000B2DFE">
            <w:pPr>
              <w:rPr>
                <w:rFonts w:ascii="Times New Roman" w:hAnsi="Times New Roman"/>
                <w:szCs w:val="21"/>
              </w:rPr>
            </w:pPr>
            <w:r>
              <w:rPr>
                <w:rFonts w:ascii="Times New Roman" w:hAnsi="Times New Roman" w:hint="eastAsia"/>
                <w:szCs w:val="21"/>
              </w:rPr>
              <w:lastRenderedPageBreak/>
              <w:t>5.</w:t>
            </w:r>
            <w:r>
              <w:rPr>
                <w:rFonts w:ascii="Times New Roman" w:hAnsi="Times New Roman"/>
                <w:szCs w:val="21"/>
              </w:rPr>
              <w:t>9</w:t>
            </w:r>
          </w:p>
        </w:tc>
        <w:tc>
          <w:tcPr>
            <w:tcW w:w="1276" w:type="dxa"/>
            <w:vMerge w:val="restart"/>
          </w:tcPr>
          <w:p w:rsidR="004B60E6" w:rsidRDefault="004B60E6" w:rsidP="000B2DFE">
            <w:pPr>
              <w:rPr>
                <w:rFonts w:ascii="Times New Roman" w:hAnsi="Times New Roman"/>
                <w:szCs w:val="21"/>
              </w:rPr>
            </w:pPr>
            <w:r>
              <w:rPr>
                <w:rFonts w:ascii="Times New Roman" w:hAnsi="Times New Roman" w:hint="eastAsia"/>
                <w:szCs w:val="21"/>
              </w:rPr>
              <w:t>2</w:t>
            </w:r>
            <w:r>
              <w:rPr>
                <w:rFonts w:ascii="Times New Roman" w:hAnsi="Times New Roman"/>
                <w:szCs w:val="21"/>
              </w:rPr>
              <w:t>020-03-13</w:t>
            </w:r>
          </w:p>
        </w:tc>
        <w:tc>
          <w:tcPr>
            <w:tcW w:w="1134" w:type="dxa"/>
            <w:vMerge w:val="restart"/>
          </w:tcPr>
          <w:p w:rsidR="004B60E6" w:rsidRDefault="004B60E6" w:rsidP="000B2DFE">
            <w:pPr>
              <w:rPr>
                <w:rFonts w:ascii="Times New Roman" w:hAnsi="Times New Roman"/>
                <w:szCs w:val="21"/>
              </w:rPr>
            </w:pPr>
            <w:r>
              <w:rPr>
                <w:rFonts w:ascii="Times New Roman" w:hAnsi="Times New Roman" w:hint="eastAsia"/>
                <w:szCs w:val="21"/>
              </w:rPr>
              <w:t>CRYPTO</w:t>
            </w:r>
          </w:p>
        </w:tc>
        <w:tc>
          <w:tcPr>
            <w:tcW w:w="3402" w:type="dxa"/>
          </w:tcPr>
          <w:p w:rsidR="004B60E6" w:rsidRPr="000B2DFE" w:rsidRDefault="004B60E6" w:rsidP="000B2DFE">
            <w:pPr>
              <w:rPr>
                <w:rFonts w:ascii="Times New Roman" w:hAnsi="Times New Roman"/>
                <w:szCs w:val="21"/>
              </w:rPr>
            </w:pPr>
            <w:r w:rsidRPr="000B2DFE">
              <w:rPr>
                <w:rFonts w:ascii="Times New Roman" w:hAnsi="Times New Roman"/>
                <w:szCs w:val="21"/>
              </w:rPr>
              <w:t>NETCA_ASN1.dll</w:t>
            </w:r>
          </w:p>
          <w:p w:rsidR="004B60E6" w:rsidRPr="000B2DFE" w:rsidRDefault="004B60E6" w:rsidP="000B2DFE">
            <w:pPr>
              <w:rPr>
                <w:rFonts w:ascii="Times New Roman" w:hAnsi="Times New Roman"/>
                <w:szCs w:val="21"/>
              </w:rPr>
            </w:pPr>
            <w:r w:rsidRPr="000B2DFE">
              <w:rPr>
                <w:rFonts w:ascii="Times New Roman" w:hAnsi="Times New Roman"/>
                <w:szCs w:val="21"/>
              </w:rPr>
              <w:t>NETCA_CRYPTO.dll</w:t>
            </w:r>
          </w:p>
          <w:p w:rsidR="004B60E6" w:rsidRPr="00825DE4" w:rsidRDefault="004B60E6" w:rsidP="000F7CF6">
            <w:pPr>
              <w:rPr>
                <w:rFonts w:ascii="Times New Roman" w:hAnsi="Times New Roman"/>
                <w:szCs w:val="21"/>
              </w:rPr>
            </w:pPr>
            <w:r w:rsidRPr="000B2DFE">
              <w:rPr>
                <w:rFonts w:ascii="Times New Roman" w:hAnsi="Times New Roman"/>
                <w:szCs w:val="21"/>
              </w:rPr>
              <w:t>NetcaRAClientCom.dll</w:t>
            </w:r>
          </w:p>
        </w:tc>
        <w:tc>
          <w:tcPr>
            <w:tcW w:w="850" w:type="dxa"/>
          </w:tcPr>
          <w:p w:rsidR="004B60E6" w:rsidRDefault="004B60E6" w:rsidP="000B2DFE">
            <w:pPr>
              <w:jc w:val="center"/>
              <w:rPr>
                <w:rFonts w:ascii="Times New Roman" w:hAnsi="Times New Roman"/>
                <w:szCs w:val="21"/>
              </w:rPr>
            </w:pPr>
            <w:r>
              <w:rPr>
                <w:rFonts w:ascii="Times New Roman" w:hAnsi="Times New Roman" w:hint="eastAsia"/>
                <w:szCs w:val="21"/>
              </w:rPr>
              <w:t>Modify</w:t>
            </w:r>
          </w:p>
        </w:tc>
        <w:tc>
          <w:tcPr>
            <w:tcW w:w="2977" w:type="dxa"/>
          </w:tcPr>
          <w:p w:rsidR="004B60E6" w:rsidRPr="000B2DFE"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1</w:t>
            </w:r>
            <w:r w:rsidRPr="000B2DFE">
              <w:rPr>
                <w:rFonts w:ascii="Times New Roman" w:hAnsi="Times New Roman"/>
                <w:szCs w:val="21"/>
              </w:rPr>
              <w:t>、增加一种新的</w:t>
            </w:r>
            <w:r w:rsidRPr="000B2DFE">
              <w:rPr>
                <w:rFonts w:ascii="Times New Roman" w:hAnsi="Times New Roman"/>
                <w:szCs w:val="21"/>
              </w:rPr>
              <w:t>KM</w:t>
            </w:r>
            <w:r w:rsidRPr="000B2DFE">
              <w:rPr>
                <w:rFonts w:ascii="Times New Roman" w:hAnsi="Times New Roman"/>
                <w:szCs w:val="21"/>
              </w:rPr>
              <w:t>加密保护加密私钥的数字信封的方式的支持</w:t>
            </w:r>
          </w:p>
          <w:p w:rsidR="004B60E6" w:rsidRPr="000B2DFE"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2</w:t>
            </w:r>
            <w:r w:rsidRPr="000B2DFE">
              <w:rPr>
                <w:rFonts w:ascii="Times New Roman" w:hAnsi="Times New Roman"/>
                <w:szCs w:val="21"/>
              </w:rPr>
              <w:t>、验证证书可以直接设置</w:t>
            </w:r>
            <w:r w:rsidRPr="000B2DFE">
              <w:rPr>
                <w:rFonts w:ascii="Times New Roman" w:hAnsi="Times New Roman"/>
                <w:szCs w:val="21"/>
              </w:rPr>
              <w:t>CRL</w:t>
            </w:r>
            <w:r w:rsidRPr="000B2DFE">
              <w:rPr>
                <w:rFonts w:ascii="Times New Roman" w:hAnsi="Times New Roman"/>
                <w:szCs w:val="21"/>
              </w:rPr>
              <w:t>句柄，以提高运行速度</w:t>
            </w:r>
          </w:p>
          <w:p w:rsidR="004B60E6"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3</w:t>
            </w:r>
            <w:r w:rsidRPr="000B2DFE">
              <w:rPr>
                <w:rFonts w:ascii="Times New Roman" w:hAnsi="Times New Roman"/>
                <w:szCs w:val="21"/>
              </w:rPr>
              <w:t>、带签名属性且不带原文的签名，可以直接设置</w:t>
            </w:r>
            <w:r w:rsidRPr="000B2DFE">
              <w:rPr>
                <w:rFonts w:ascii="Times New Roman" w:hAnsi="Times New Roman"/>
                <w:szCs w:val="21"/>
              </w:rPr>
              <w:t>Hash</w:t>
            </w:r>
            <w:r w:rsidRPr="000B2DFE">
              <w:rPr>
                <w:rFonts w:ascii="Times New Roman" w:hAnsi="Times New Roman"/>
                <w:szCs w:val="21"/>
              </w:rPr>
              <w:t>值来创建</w:t>
            </w:r>
          </w:p>
        </w:tc>
      </w:tr>
      <w:tr w:rsidR="004B60E6" w:rsidRPr="008C0A81" w:rsidTr="00CC5D89">
        <w:trPr>
          <w:trHeight w:val="983"/>
        </w:trPr>
        <w:tc>
          <w:tcPr>
            <w:tcW w:w="851" w:type="dxa"/>
            <w:vMerge/>
          </w:tcPr>
          <w:p w:rsidR="004B60E6" w:rsidRDefault="004B60E6" w:rsidP="000B2DFE">
            <w:pPr>
              <w:rPr>
                <w:rFonts w:ascii="Times New Roman" w:hAnsi="Times New Roman"/>
                <w:szCs w:val="21"/>
              </w:rPr>
            </w:pPr>
          </w:p>
        </w:tc>
        <w:tc>
          <w:tcPr>
            <w:tcW w:w="1276" w:type="dxa"/>
            <w:vMerge/>
          </w:tcPr>
          <w:p w:rsidR="004B60E6" w:rsidRDefault="004B60E6" w:rsidP="000B2DFE">
            <w:pPr>
              <w:rPr>
                <w:rFonts w:ascii="Times New Roman" w:hAnsi="Times New Roman"/>
                <w:szCs w:val="21"/>
              </w:rPr>
            </w:pPr>
          </w:p>
        </w:tc>
        <w:tc>
          <w:tcPr>
            <w:tcW w:w="1134" w:type="dxa"/>
            <w:vMerge/>
          </w:tcPr>
          <w:p w:rsidR="004B60E6" w:rsidRDefault="004B60E6" w:rsidP="000B2DFE">
            <w:pPr>
              <w:rPr>
                <w:rFonts w:ascii="Times New Roman" w:hAnsi="Times New Roman"/>
                <w:szCs w:val="21"/>
              </w:rPr>
            </w:pPr>
          </w:p>
        </w:tc>
        <w:tc>
          <w:tcPr>
            <w:tcW w:w="3402" w:type="dxa"/>
          </w:tcPr>
          <w:p w:rsidR="004B60E6" w:rsidRPr="000B2DFE" w:rsidRDefault="004B60E6" w:rsidP="000B2DFE">
            <w:pPr>
              <w:rPr>
                <w:rFonts w:ascii="Times New Roman" w:hAnsi="Times New Roman"/>
                <w:szCs w:val="21"/>
              </w:rPr>
            </w:pPr>
            <w:r w:rsidRPr="000B2DFE">
              <w:rPr>
                <w:rFonts w:ascii="Times New Roman" w:hAnsi="Times New Roman"/>
                <w:szCs w:val="21"/>
              </w:rPr>
              <w:t>NetcaSAF.dll</w:t>
            </w:r>
          </w:p>
        </w:tc>
        <w:tc>
          <w:tcPr>
            <w:tcW w:w="850" w:type="dxa"/>
          </w:tcPr>
          <w:p w:rsidR="004B60E6" w:rsidRDefault="004B60E6" w:rsidP="000B2DFE">
            <w:pPr>
              <w:jc w:val="center"/>
              <w:rPr>
                <w:rFonts w:ascii="Times New Roman" w:hAnsi="Times New Roman"/>
                <w:szCs w:val="21"/>
              </w:rPr>
            </w:pPr>
            <w:r>
              <w:rPr>
                <w:rFonts w:ascii="Times New Roman" w:hAnsi="Times New Roman" w:hint="eastAsia"/>
                <w:szCs w:val="21"/>
              </w:rPr>
              <w:t>Add</w:t>
            </w:r>
          </w:p>
        </w:tc>
        <w:tc>
          <w:tcPr>
            <w:tcW w:w="2977" w:type="dxa"/>
          </w:tcPr>
          <w:p w:rsidR="004B60E6" w:rsidRPr="000B2DFE" w:rsidRDefault="004B60E6" w:rsidP="000B2DFE">
            <w:pPr>
              <w:autoSpaceDE w:val="0"/>
              <w:autoSpaceDN w:val="0"/>
              <w:adjustRightInd w:val="0"/>
              <w:jc w:val="left"/>
              <w:rPr>
                <w:rFonts w:ascii="Times New Roman" w:hAnsi="Times New Roman"/>
                <w:szCs w:val="21"/>
              </w:rPr>
            </w:pPr>
            <w:r w:rsidRPr="000B2DFE">
              <w:rPr>
                <w:rFonts w:ascii="Times New Roman" w:hAnsi="Times New Roman"/>
                <w:szCs w:val="21"/>
              </w:rPr>
              <w:t>增加</w:t>
            </w:r>
            <w:r w:rsidRPr="000B2DFE">
              <w:rPr>
                <w:rFonts w:ascii="Times New Roman" w:hAnsi="Times New Roman"/>
                <w:szCs w:val="21"/>
              </w:rPr>
              <w:t>GM/T 0019</w:t>
            </w:r>
            <w:r w:rsidRPr="000B2DFE">
              <w:rPr>
                <w:rFonts w:ascii="Times New Roman" w:hAnsi="Times New Roman"/>
                <w:szCs w:val="21"/>
              </w:rPr>
              <w:t>的实现</w:t>
            </w:r>
          </w:p>
        </w:tc>
      </w:tr>
      <w:tr w:rsidR="004B60E6" w:rsidRPr="008C0A81" w:rsidTr="00CC5D89">
        <w:trPr>
          <w:trHeight w:val="983"/>
        </w:trPr>
        <w:tc>
          <w:tcPr>
            <w:tcW w:w="851" w:type="dxa"/>
            <w:vMerge/>
          </w:tcPr>
          <w:p w:rsidR="004B60E6" w:rsidRDefault="004B60E6" w:rsidP="004B60E6">
            <w:pPr>
              <w:rPr>
                <w:rFonts w:ascii="Times New Roman" w:hAnsi="Times New Roman"/>
                <w:szCs w:val="21"/>
              </w:rPr>
            </w:pPr>
          </w:p>
        </w:tc>
        <w:tc>
          <w:tcPr>
            <w:tcW w:w="1276" w:type="dxa"/>
          </w:tcPr>
          <w:p w:rsidR="004B60E6" w:rsidRDefault="004B60E6" w:rsidP="004B60E6">
            <w:pPr>
              <w:rPr>
                <w:rFonts w:ascii="Times New Roman" w:hAnsi="Times New Roman"/>
                <w:szCs w:val="21"/>
              </w:rPr>
            </w:pPr>
            <w:r>
              <w:rPr>
                <w:rFonts w:ascii="Times New Roman" w:hAnsi="Times New Roman" w:hint="eastAsia"/>
                <w:szCs w:val="21"/>
              </w:rPr>
              <w:t>2</w:t>
            </w:r>
            <w:r>
              <w:rPr>
                <w:rFonts w:ascii="Times New Roman" w:hAnsi="Times New Roman"/>
                <w:szCs w:val="21"/>
              </w:rPr>
              <w:t>020-03-18</w:t>
            </w:r>
          </w:p>
        </w:tc>
        <w:tc>
          <w:tcPr>
            <w:tcW w:w="1134" w:type="dxa"/>
          </w:tcPr>
          <w:p w:rsidR="004B60E6" w:rsidRDefault="004B60E6" w:rsidP="004B60E6">
            <w:pPr>
              <w:rPr>
                <w:rFonts w:ascii="Times New Roman" w:hAnsi="Times New Roman"/>
                <w:szCs w:val="21"/>
              </w:rPr>
            </w:pPr>
            <w:r>
              <w:rPr>
                <w:rFonts w:ascii="Times New Roman" w:hAnsi="Times New Roman" w:hint="eastAsia"/>
                <w:szCs w:val="21"/>
              </w:rPr>
              <w:t>CRYPTO</w:t>
            </w:r>
          </w:p>
        </w:tc>
        <w:tc>
          <w:tcPr>
            <w:tcW w:w="3402" w:type="dxa"/>
          </w:tcPr>
          <w:p w:rsidR="004B60E6" w:rsidRPr="000B2DFE" w:rsidDel="00E073F9" w:rsidRDefault="004B60E6" w:rsidP="004B60E6">
            <w:pPr>
              <w:rPr>
                <w:rFonts w:ascii="Times New Roman" w:hAnsi="Times New Roman"/>
                <w:szCs w:val="21"/>
              </w:rPr>
            </w:pPr>
            <w:r>
              <w:rPr>
                <w:rFonts w:ascii="Times New Roman" w:hAnsi="Times New Roman" w:hint="eastAsia"/>
                <w:szCs w:val="21"/>
              </w:rPr>
              <w:t>Netca</w:t>
            </w:r>
            <w:r>
              <w:rPr>
                <w:rFonts w:ascii="Times New Roman" w:hAnsi="Times New Roman"/>
                <w:szCs w:val="21"/>
              </w:rPr>
              <w:t>SKF.dll</w:t>
            </w:r>
          </w:p>
        </w:tc>
        <w:tc>
          <w:tcPr>
            <w:tcW w:w="850" w:type="dxa"/>
          </w:tcPr>
          <w:p w:rsidR="004B60E6" w:rsidRDefault="004B60E6" w:rsidP="004B60E6">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4B60E6" w:rsidRPr="000B2DFE" w:rsidRDefault="004B60E6" w:rsidP="004B60E6">
            <w:pPr>
              <w:autoSpaceDE w:val="0"/>
              <w:autoSpaceDN w:val="0"/>
              <w:adjustRightInd w:val="0"/>
              <w:jc w:val="left"/>
              <w:rPr>
                <w:rFonts w:ascii="Times New Roman" w:hAnsi="Times New Roman"/>
                <w:szCs w:val="21"/>
              </w:rPr>
            </w:pPr>
            <w:r w:rsidRPr="004B60E6">
              <w:rPr>
                <w:rFonts w:ascii="Times New Roman" w:hAnsi="Times New Roman" w:hint="eastAsia"/>
                <w:szCs w:val="21"/>
              </w:rPr>
              <w:t>考虑到中间件会一直使用，不释放监控设备函数的回调参数上下文内存</w:t>
            </w:r>
          </w:p>
        </w:tc>
      </w:tr>
      <w:tr w:rsidR="00ED0C3E" w:rsidRPr="008C0A81" w:rsidTr="00CC5D89">
        <w:trPr>
          <w:trHeight w:val="983"/>
        </w:trPr>
        <w:tc>
          <w:tcPr>
            <w:tcW w:w="851" w:type="dxa"/>
            <w:vMerge w:val="restart"/>
          </w:tcPr>
          <w:p w:rsidR="00ED0C3E" w:rsidRDefault="00ED0C3E" w:rsidP="00594CB6">
            <w:pPr>
              <w:rPr>
                <w:rFonts w:ascii="Times New Roman" w:hAnsi="Times New Roman"/>
                <w:szCs w:val="21"/>
              </w:rPr>
            </w:pPr>
            <w:r>
              <w:rPr>
                <w:rFonts w:ascii="Times New Roman" w:hAnsi="Times New Roman" w:hint="eastAsia"/>
                <w:szCs w:val="21"/>
              </w:rPr>
              <w:t>5</w:t>
            </w:r>
            <w:r>
              <w:rPr>
                <w:rFonts w:ascii="Times New Roman" w:hAnsi="Times New Roman"/>
                <w:szCs w:val="21"/>
              </w:rPr>
              <w:t>.10</w:t>
            </w:r>
          </w:p>
        </w:tc>
        <w:tc>
          <w:tcPr>
            <w:tcW w:w="1276" w:type="dxa"/>
          </w:tcPr>
          <w:p w:rsidR="00ED0C3E" w:rsidRDefault="00ED0C3E" w:rsidP="00594CB6">
            <w:pPr>
              <w:rPr>
                <w:rFonts w:ascii="Times New Roman" w:hAnsi="Times New Roman"/>
                <w:szCs w:val="21"/>
              </w:rPr>
            </w:pPr>
            <w:r>
              <w:rPr>
                <w:rFonts w:ascii="Times New Roman" w:hAnsi="Times New Roman" w:hint="eastAsia"/>
                <w:szCs w:val="21"/>
              </w:rPr>
              <w:t>2</w:t>
            </w:r>
            <w:r>
              <w:rPr>
                <w:rFonts w:ascii="Times New Roman" w:hAnsi="Times New Roman"/>
                <w:szCs w:val="21"/>
              </w:rPr>
              <w:t>020.5.29</w:t>
            </w:r>
          </w:p>
        </w:tc>
        <w:tc>
          <w:tcPr>
            <w:tcW w:w="1134" w:type="dxa"/>
          </w:tcPr>
          <w:p w:rsidR="00ED0C3E" w:rsidRDefault="00ED0C3E" w:rsidP="00594CB6">
            <w:pPr>
              <w:rPr>
                <w:rFonts w:ascii="Times New Roman" w:hAnsi="Times New Roman"/>
                <w:szCs w:val="21"/>
              </w:rPr>
            </w:pPr>
            <w:r>
              <w:rPr>
                <w:rFonts w:ascii="Times New Roman" w:hAnsi="Times New Roman" w:hint="eastAsia"/>
                <w:szCs w:val="21"/>
              </w:rPr>
              <w:t>CRYPTO</w:t>
            </w:r>
          </w:p>
        </w:tc>
        <w:tc>
          <w:tcPr>
            <w:tcW w:w="3402" w:type="dxa"/>
          </w:tcPr>
          <w:p w:rsidR="00ED0C3E" w:rsidRPr="000B2DFE" w:rsidRDefault="00ED0C3E" w:rsidP="00594CB6">
            <w:pPr>
              <w:rPr>
                <w:rFonts w:ascii="Times New Roman" w:hAnsi="Times New Roman"/>
                <w:szCs w:val="21"/>
              </w:rPr>
            </w:pPr>
            <w:r w:rsidRPr="000B2DFE">
              <w:rPr>
                <w:rFonts w:ascii="Times New Roman" w:hAnsi="Times New Roman"/>
                <w:szCs w:val="21"/>
              </w:rPr>
              <w:t>NETCA_ASN1.dll</w:t>
            </w:r>
          </w:p>
          <w:p w:rsidR="00ED0C3E" w:rsidRPr="000B2DFE" w:rsidRDefault="00ED0C3E" w:rsidP="00594CB6">
            <w:pPr>
              <w:rPr>
                <w:rFonts w:ascii="Times New Roman" w:hAnsi="Times New Roman"/>
                <w:szCs w:val="21"/>
              </w:rPr>
            </w:pPr>
            <w:r w:rsidRPr="000B2DFE">
              <w:rPr>
                <w:rFonts w:ascii="Times New Roman" w:hAnsi="Times New Roman"/>
                <w:szCs w:val="21"/>
              </w:rPr>
              <w:t>NETCA_CRYPTO.dll</w:t>
            </w:r>
          </w:p>
          <w:p w:rsidR="00ED0C3E" w:rsidRPr="00594CB6" w:rsidRDefault="00ED0C3E" w:rsidP="00594CB6">
            <w:pPr>
              <w:rPr>
                <w:rFonts w:ascii="Times New Roman" w:hAnsi="Times New Roman"/>
                <w:szCs w:val="21"/>
              </w:rPr>
            </w:pPr>
            <w:r>
              <w:t>record_file_crypto.ini</w:t>
            </w:r>
          </w:p>
        </w:tc>
        <w:tc>
          <w:tcPr>
            <w:tcW w:w="850" w:type="dxa"/>
          </w:tcPr>
          <w:p w:rsidR="00ED0C3E" w:rsidRDefault="00ED0C3E" w:rsidP="00594CB6">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ED0C3E" w:rsidRPr="00594CB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1</w:t>
            </w:r>
            <w:r w:rsidRPr="00594CB6">
              <w:rPr>
                <w:rFonts w:ascii="Times New Roman" w:hAnsi="Times New Roman"/>
                <w:szCs w:val="21"/>
              </w:rPr>
              <w:t>、支持</w:t>
            </w:r>
            <w:r w:rsidRPr="00594CB6">
              <w:rPr>
                <w:rFonts w:ascii="Times New Roman" w:hAnsi="Times New Roman"/>
                <w:szCs w:val="21"/>
              </w:rPr>
              <w:t>GM/T 0031</w:t>
            </w:r>
            <w:r w:rsidRPr="00594CB6">
              <w:rPr>
                <w:rFonts w:ascii="Times New Roman" w:hAnsi="Times New Roman"/>
                <w:szCs w:val="21"/>
              </w:rPr>
              <w:t>和</w:t>
            </w:r>
            <w:r w:rsidRPr="00594CB6">
              <w:rPr>
                <w:rFonts w:ascii="Times New Roman" w:hAnsi="Times New Roman"/>
                <w:szCs w:val="21"/>
              </w:rPr>
              <w:t>GB/T 38540</w:t>
            </w:r>
            <w:r w:rsidRPr="00594CB6">
              <w:rPr>
                <w:rFonts w:ascii="Times New Roman" w:hAnsi="Times New Roman"/>
                <w:szCs w:val="21"/>
              </w:rPr>
              <w:t>的电子印章和电子签章，包括</w:t>
            </w:r>
            <w:r w:rsidRPr="00594CB6">
              <w:rPr>
                <w:rFonts w:ascii="Times New Roman" w:hAnsi="Times New Roman"/>
                <w:szCs w:val="21"/>
              </w:rPr>
              <w:t>C</w:t>
            </w:r>
            <w:r w:rsidRPr="00594CB6">
              <w:rPr>
                <w:rFonts w:ascii="Times New Roman" w:hAnsi="Times New Roman"/>
                <w:szCs w:val="21"/>
              </w:rPr>
              <w:t>和纯</w:t>
            </w:r>
            <w:r w:rsidRPr="00594CB6">
              <w:rPr>
                <w:rFonts w:ascii="Times New Roman" w:hAnsi="Times New Roman"/>
                <w:szCs w:val="21"/>
              </w:rPr>
              <w:t xml:space="preserve">JAVA </w:t>
            </w:r>
          </w:p>
          <w:p w:rsidR="00ED0C3E" w:rsidRPr="00594CB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 xml:space="preserve"> 2</w:t>
            </w:r>
            <w:r w:rsidRPr="00594CB6">
              <w:rPr>
                <w:rFonts w:ascii="Times New Roman" w:hAnsi="Times New Roman"/>
                <w:szCs w:val="21"/>
              </w:rPr>
              <w:t>、支持</w:t>
            </w:r>
            <w:r w:rsidRPr="00594CB6">
              <w:rPr>
                <w:rFonts w:ascii="Times New Roman" w:hAnsi="Times New Roman"/>
                <w:szCs w:val="21"/>
              </w:rPr>
              <w:t>PKCS#5</w:t>
            </w:r>
            <w:r w:rsidRPr="00594CB6">
              <w:rPr>
                <w:rFonts w:ascii="Times New Roman" w:hAnsi="Times New Roman"/>
                <w:szCs w:val="21"/>
              </w:rPr>
              <w:t>第二版使用口令导出密钥进行加密的</w:t>
            </w:r>
            <w:r w:rsidRPr="00594CB6">
              <w:rPr>
                <w:rFonts w:ascii="Times New Roman" w:hAnsi="Times New Roman"/>
                <w:szCs w:val="21"/>
              </w:rPr>
              <w:t>EncryptedData</w:t>
            </w:r>
            <w:r w:rsidRPr="00594CB6">
              <w:rPr>
                <w:rFonts w:ascii="Times New Roman" w:hAnsi="Times New Roman"/>
                <w:szCs w:val="21"/>
              </w:rPr>
              <w:t>，包括</w:t>
            </w:r>
            <w:r w:rsidRPr="00594CB6">
              <w:rPr>
                <w:rFonts w:ascii="Times New Roman" w:hAnsi="Times New Roman"/>
                <w:szCs w:val="21"/>
              </w:rPr>
              <w:t>C</w:t>
            </w:r>
            <w:r w:rsidRPr="00594CB6">
              <w:rPr>
                <w:rFonts w:ascii="Times New Roman" w:hAnsi="Times New Roman"/>
                <w:szCs w:val="21"/>
              </w:rPr>
              <w:t>和纯</w:t>
            </w:r>
            <w:r w:rsidRPr="00594CB6">
              <w:rPr>
                <w:rFonts w:ascii="Times New Roman" w:hAnsi="Times New Roman"/>
                <w:szCs w:val="21"/>
              </w:rPr>
              <w:t xml:space="preserve">JAVA </w:t>
            </w:r>
          </w:p>
          <w:p w:rsidR="00ED0C3E" w:rsidRPr="00594CB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 xml:space="preserve"> 3</w:t>
            </w:r>
            <w:r w:rsidRPr="00594CB6">
              <w:rPr>
                <w:rFonts w:ascii="Times New Roman" w:hAnsi="Times New Roman"/>
                <w:szCs w:val="21"/>
              </w:rPr>
              <w:t>、</w:t>
            </w:r>
            <w:r w:rsidRPr="00594CB6">
              <w:rPr>
                <w:rFonts w:ascii="Times New Roman" w:hAnsi="Times New Roman"/>
                <w:szCs w:val="21"/>
              </w:rPr>
              <w:t>KM</w:t>
            </w:r>
            <w:r w:rsidRPr="00594CB6">
              <w:rPr>
                <w:rFonts w:ascii="Times New Roman" w:hAnsi="Times New Roman"/>
                <w:szCs w:val="21"/>
              </w:rPr>
              <w:t>的加密加密私钥的数字信封支持</w:t>
            </w:r>
            <w:r w:rsidRPr="00594CB6">
              <w:rPr>
                <w:rFonts w:ascii="Times New Roman" w:hAnsi="Times New Roman"/>
                <w:szCs w:val="21"/>
              </w:rPr>
              <w:t>SM4</w:t>
            </w:r>
            <w:r w:rsidRPr="00594CB6">
              <w:rPr>
                <w:rFonts w:ascii="Times New Roman" w:hAnsi="Times New Roman"/>
                <w:szCs w:val="21"/>
              </w:rPr>
              <w:t>算法</w:t>
            </w:r>
            <w:r w:rsidRPr="00594CB6">
              <w:rPr>
                <w:rFonts w:ascii="Times New Roman" w:hAnsi="Times New Roman"/>
                <w:szCs w:val="21"/>
              </w:rPr>
              <w:t xml:space="preserve"> </w:t>
            </w:r>
          </w:p>
          <w:p w:rsidR="00ED0C3E" w:rsidRPr="004B60E6" w:rsidRDefault="00ED0C3E" w:rsidP="00594CB6">
            <w:pPr>
              <w:autoSpaceDE w:val="0"/>
              <w:autoSpaceDN w:val="0"/>
              <w:adjustRightInd w:val="0"/>
              <w:jc w:val="left"/>
              <w:rPr>
                <w:rFonts w:ascii="Times New Roman" w:hAnsi="Times New Roman"/>
                <w:szCs w:val="21"/>
              </w:rPr>
            </w:pPr>
            <w:r w:rsidRPr="00594CB6">
              <w:rPr>
                <w:rFonts w:ascii="Times New Roman" w:hAnsi="Times New Roman"/>
                <w:szCs w:val="21"/>
              </w:rPr>
              <w:t>4</w:t>
            </w:r>
            <w:r w:rsidRPr="00594CB6">
              <w:rPr>
                <w:rFonts w:ascii="Times New Roman" w:hAnsi="Times New Roman"/>
                <w:szCs w:val="21"/>
              </w:rPr>
              <w:t>、使用回调对象的</w:t>
            </w:r>
            <w:r w:rsidRPr="00594CB6">
              <w:rPr>
                <w:rFonts w:ascii="Times New Roman" w:hAnsi="Times New Roman"/>
                <w:szCs w:val="21"/>
              </w:rPr>
              <w:t>JNI</w:t>
            </w:r>
            <w:r w:rsidRPr="00594CB6">
              <w:rPr>
                <w:rFonts w:ascii="Times New Roman" w:hAnsi="Times New Roman"/>
                <w:szCs w:val="21"/>
              </w:rPr>
              <w:t>签名和解密，提供</w:t>
            </w:r>
            <w:r w:rsidRPr="00594CB6">
              <w:rPr>
                <w:rFonts w:ascii="Times New Roman" w:hAnsi="Times New Roman"/>
                <w:szCs w:val="21"/>
              </w:rPr>
              <w:t>IGetErrorMessage</w:t>
            </w:r>
            <w:r w:rsidRPr="00594CB6">
              <w:rPr>
                <w:rFonts w:ascii="Times New Roman" w:hAnsi="Times New Roman"/>
                <w:szCs w:val="21"/>
              </w:rPr>
              <w:t>接口来获取错误描述</w:t>
            </w:r>
          </w:p>
        </w:tc>
      </w:tr>
      <w:tr w:rsidR="00ED0C3E" w:rsidRPr="008C0A81" w:rsidTr="00CC5D89">
        <w:trPr>
          <w:trHeight w:val="983"/>
        </w:trPr>
        <w:tc>
          <w:tcPr>
            <w:tcW w:w="851" w:type="dxa"/>
            <w:vMerge/>
          </w:tcPr>
          <w:p w:rsidR="00ED0C3E" w:rsidRDefault="00ED0C3E" w:rsidP="00554EDB">
            <w:pPr>
              <w:rPr>
                <w:rFonts w:ascii="Times New Roman" w:hAnsi="Times New Roman"/>
                <w:szCs w:val="21"/>
              </w:rPr>
            </w:pPr>
          </w:p>
        </w:tc>
        <w:tc>
          <w:tcPr>
            <w:tcW w:w="1276" w:type="dxa"/>
          </w:tcPr>
          <w:p w:rsidR="00ED0C3E" w:rsidRDefault="00ED0C3E" w:rsidP="00554EDB">
            <w:pPr>
              <w:rPr>
                <w:rFonts w:ascii="Times New Roman" w:hAnsi="Times New Roman"/>
                <w:szCs w:val="21"/>
              </w:rPr>
            </w:pPr>
            <w:r>
              <w:rPr>
                <w:rFonts w:ascii="Times New Roman" w:hAnsi="Times New Roman" w:hint="eastAsia"/>
                <w:szCs w:val="21"/>
              </w:rPr>
              <w:t>2</w:t>
            </w:r>
            <w:r>
              <w:rPr>
                <w:rFonts w:ascii="Times New Roman" w:hAnsi="Times New Roman"/>
                <w:szCs w:val="21"/>
              </w:rPr>
              <w:t>020.06.24</w:t>
            </w:r>
          </w:p>
        </w:tc>
        <w:tc>
          <w:tcPr>
            <w:tcW w:w="1134" w:type="dxa"/>
          </w:tcPr>
          <w:p w:rsidR="00ED0C3E" w:rsidRDefault="00ED0C3E" w:rsidP="00554EDB">
            <w:pPr>
              <w:rPr>
                <w:rFonts w:ascii="Times New Roman" w:hAnsi="Times New Roman"/>
                <w:szCs w:val="21"/>
              </w:rPr>
            </w:pPr>
            <w:r>
              <w:rPr>
                <w:rFonts w:ascii="Times New Roman" w:hAnsi="Times New Roman" w:hint="eastAsia"/>
                <w:szCs w:val="21"/>
              </w:rPr>
              <w:t>CRYPTO</w:t>
            </w:r>
          </w:p>
        </w:tc>
        <w:tc>
          <w:tcPr>
            <w:tcW w:w="3402" w:type="dxa"/>
          </w:tcPr>
          <w:p w:rsidR="00ED0C3E" w:rsidRPr="000B2DFE" w:rsidRDefault="00ED0C3E" w:rsidP="00554EDB">
            <w:pPr>
              <w:rPr>
                <w:rFonts w:ascii="Times New Roman" w:hAnsi="Times New Roman"/>
                <w:szCs w:val="21"/>
              </w:rPr>
            </w:pPr>
            <w:r w:rsidRPr="000B2DFE">
              <w:rPr>
                <w:rFonts w:ascii="Times New Roman" w:hAnsi="Times New Roman"/>
                <w:szCs w:val="21"/>
              </w:rPr>
              <w:t>NETCA_CRYPTO.dll</w:t>
            </w:r>
          </w:p>
          <w:p w:rsidR="00ED0C3E" w:rsidRPr="000B2DFE" w:rsidRDefault="00ED0C3E" w:rsidP="00554EDB">
            <w:pPr>
              <w:rPr>
                <w:rFonts w:ascii="Times New Roman" w:hAnsi="Times New Roman"/>
                <w:szCs w:val="21"/>
              </w:rPr>
            </w:pPr>
            <w:r>
              <w:t>record_file_crypto.ini</w:t>
            </w:r>
          </w:p>
        </w:tc>
        <w:tc>
          <w:tcPr>
            <w:tcW w:w="850" w:type="dxa"/>
          </w:tcPr>
          <w:p w:rsidR="00ED0C3E" w:rsidRDefault="00ED0C3E" w:rsidP="00554EDB">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ED0C3E" w:rsidRPr="00594CB6" w:rsidRDefault="00ED0C3E" w:rsidP="00554EDB">
            <w:pPr>
              <w:autoSpaceDE w:val="0"/>
              <w:autoSpaceDN w:val="0"/>
              <w:adjustRightInd w:val="0"/>
              <w:jc w:val="left"/>
              <w:rPr>
                <w:rFonts w:ascii="Times New Roman" w:hAnsi="Times New Roman"/>
                <w:szCs w:val="21"/>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5.10.1</w:t>
            </w:r>
            <w:r>
              <w:rPr>
                <w:rFonts w:ascii="Segoe UI" w:hAnsi="Segoe UI" w:cs="Segoe UI"/>
                <w:color w:val="172B4D"/>
                <w:szCs w:val="21"/>
                <w:lang w:eastAsia="zh-Hans"/>
              </w:rPr>
              <w:t>，修复</w:t>
            </w:r>
            <w:r>
              <w:rPr>
                <w:rFonts w:ascii="Segoe UI" w:hAnsi="Segoe UI" w:cs="Segoe UI"/>
                <w:color w:val="172B4D"/>
                <w:szCs w:val="21"/>
                <w:lang w:eastAsia="zh-Hans"/>
              </w:rPr>
              <w:t>5.10.0</w:t>
            </w:r>
            <w:r>
              <w:rPr>
                <w:rFonts w:ascii="Segoe UI" w:hAnsi="Segoe UI" w:cs="Segoe UI"/>
                <w:color w:val="172B4D"/>
                <w:szCs w:val="21"/>
                <w:lang w:eastAsia="zh-Hans"/>
              </w:rPr>
              <w:t>引入的</w:t>
            </w:r>
            <w:r>
              <w:rPr>
                <w:rFonts w:ascii="Segoe UI" w:hAnsi="Segoe UI" w:cs="Segoe UI"/>
                <w:color w:val="172B4D"/>
                <w:szCs w:val="21"/>
                <w:lang w:eastAsia="zh-Hans"/>
              </w:rPr>
              <w:t>ImportOnlyEncKeypair=0</w:t>
            </w:r>
            <w:r>
              <w:rPr>
                <w:rFonts w:ascii="Segoe UI" w:hAnsi="Segoe UI" w:cs="Segoe UI"/>
                <w:color w:val="172B4D"/>
                <w:szCs w:val="21"/>
                <w:lang w:eastAsia="zh-Hans"/>
              </w:rPr>
              <w:t>的设备安装证书失败的</w:t>
            </w:r>
            <w:r>
              <w:rPr>
                <w:rFonts w:ascii="Segoe UI" w:hAnsi="Segoe UI" w:cs="Segoe UI"/>
                <w:color w:val="172B4D"/>
                <w:szCs w:val="21"/>
                <w:lang w:eastAsia="zh-Hans"/>
              </w:rPr>
              <w:t>BUG</w:t>
            </w:r>
          </w:p>
        </w:tc>
      </w:tr>
      <w:tr w:rsidR="00ED0C3E" w:rsidRPr="008C0A81" w:rsidTr="00CC5D89">
        <w:trPr>
          <w:trHeight w:val="983"/>
        </w:trPr>
        <w:tc>
          <w:tcPr>
            <w:tcW w:w="851" w:type="dxa"/>
            <w:vMerge/>
          </w:tcPr>
          <w:p w:rsidR="00ED0C3E" w:rsidRDefault="00ED0C3E" w:rsidP="00554EDB">
            <w:pPr>
              <w:rPr>
                <w:rFonts w:ascii="Times New Roman" w:hAnsi="Times New Roman"/>
                <w:szCs w:val="21"/>
              </w:rPr>
            </w:pPr>
          </w:p>
        </w:tc>
        <w:tc>
          <w:tcPr>
            <w:tcW w:w="1276" w:type="dxa"/>
          </w:tcPr>
          <w:p w:rsidR="00ED0C3E" w:rsidRDefault="00ED0C3E" w:rsidP="00554EDB">
            <w:pPr>
              <w:rPr>
                <w:rFonts w:ascii="Times New Roman" w:hAnsi="Times New Roman"/>
                <w:szCs w:val="21"/>
              </w:rPr>
            </w:pPr>
            <w:r>
              <w:rPr>
                <w:rFonts w:ascii="Times New Roman" w:hAnsi="Times New Roman" w:hint="eastAsia"/>
                <w:szCs w:val="21"/>
              </w:rPr>
              <w:t>2</w:t>
            </w:r>
            <w:r>
              <w:rPr>
                <w:rFonts w:ascii="Times New Roman" w:hAnsi="Times New Roman"/>
                <w:szCs w:val="21"/>
              </w:rPr>
              <w:t>020.7.7</w:t>
            </w:r>
          </w:p>
        </w:tc>
        <w:tc>
          <w:tcPr>
            <w:tcW w:w="1134" w:type="dxa"/>
          </w:tcPr>
          <w:p w:rsidR="00ED0C3E" w:rsidRDefault="00ED0C3E" w:rsidP="00554EDB">
            <w:pPr>
              <w:rPr>
                <w:rFonts w:ascii="Times New Roman" w:hAnsi="Times New Roman"/>
                <w:szCs w:val="21"/>
              </w:rPr>
            </w:pPr>
            <w:r>
              <w:rPr>
                <w:rFonts w:ascii="Times New Roman" w:hAnsi="Times New Roman" w:hint="eastAsia"/>
                <w:szCs w:val="21"/>
              </w:rPr>
              <w:t>CRYPTO</w:t>
            </w:r>
          </w:p>
        </w:tc>
        <w:tc>
          <w:tcPr>
            <w:tcW w:w="3402" w:type="dxa"/>
          </w:tcPr>
          <w:p w:rsidR="00ED0C3E" w:rsidRPr="0022487E" w:rsidRDefault="00ED0C3E">
            <w:r w:rsidRPr="0022487E">
              <w:t xml:space="preserve">NetcaRAClientCom.dll </w:t>
            </w:r>
          </w:p>
          <w:p w:rsidR="00ED0C3E" w:rsidRPr="0022487E" w:rsidRDefault="00ED0C3E">
            <w:r>
              <w:t>record_file_crypto.ini</w:t>
            </w:r>
          </w:p>
        </w:tc>
        <w:tc>
          <w:tcPr>
            <w:tcW w:w="850" w:type="dxa"/>
          </w:tcPr>
          <w:p w:rsidR="00ED0C3E" w:rsidRDefault="00ED0C3E" w:rsidP="00554EDB">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ED0C3E" w:rsidRDefault="00ED0C3E" w:rsidP="00554EDB">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更新到</w:t>
            </w:r>
            <w:r>
              <w:rPr>
                <w:rFonts w:ascii="Segoe UI" w:hAnsi="Segoe UI" w:cs="Segoe UI"/>
                <w:color w:val="172B4D"/>
                <w:szCs w:val="21"/>
                <w:lang w:eastAsia="zh-Hans"/>
              </w:rPr>
              <w:t xml:space="preserve">V1.2.2.7 </w:t>
            </w:r>
            <w:r>
              <w:rPr>
                <w:rFonts w:ascii="Segoe UI" w:hAnsi="Segoe UI" w:cs="Segoe UI"/>
                <w:color w:val="172B4D"/>
                <w:szCs w:val="21"/>
                <w:lang w:eastAsia="zh-Hans"/>
              </w:rPr>
              <w:t>增加接口：判断</w:t>
            </w:r>
            <w:r>
              <w:rPr>
                <w:rFonts w:ascii="Segoe UI" w:hAnsi="Segoe UI" w:cs="Segoe UI"/>
                <w:color w:val="172B4D"/>
                <w:szCs w:val="21"/>
                <w:lang w:eastAsia="zh-Hans"/>
              </w:rPr>
              <w:t>Key</w:t>
            </w:r>
            <w:r>
              <w:rPr>
                <w:rFonts w:ascii="Segoe UI" w:hAnsi="Segoe UI" w:cs="Segoe UI"/>
                <w:color w:val="172B4D"/>
                <w:szCs w:val="21"/>
                <w:lang w:eastAsia="zh-Hans"/>
              </w:rPr>
              <w:t>支持产生哪些算法的密钥对</w:t>
            </w:r>
            <w:r>
              <w:rPr>
                <w:rFonts w:ascii="Segoe UI" w:hAnsi="Segoe UI" w:cs="Segoe UI" w:hint="eastAsia"/>
                <w:color w:val="172B4D"/>
                <w:szCs w:val="21"/>
              </w:rPr>
              <w:t>。</w:t>
            </w:r>
          </w:p>
        </w:tc>
      </w:tr>
      <w:tr w:rsidR="00AD22F8" w:rsidRPr="008C0A81" w:rsidTr="00CC5D89">
        <w:trPr>
          <w:trHeight w:val="983"/>
        </w:trPr>
        <w:tc>
          <w:tcPr>
            <w:tcW w:w="851" w:type="dxa"/>
          </w:tcPr>
          <w:p w:rsidR="00AD22F8" w:rsidRDefault="00AD22F8" w:rsidP="00554EDB">
            <w:pPr>
              <w:rPr>
                <w:rFonts w:ascii="Times New Roman" w:hAnsi="Times New Roman"/>
                <w:szCs w:val="21"/>
              </w:rPr>
            </w:pPr>
            <w:r>
              <w:rPr>
                <w:rFonts w:ascii="Times New Roman" w:hAnsi="Times New Roman" w:hint="eastAsia"/>
                <w:szCs w:val="21"/>
              </w:rPr>
              <w:t>5</w:t>
            </w:r>
            <w:r>
              <w:rPr>
                <w:rFonts w:ascii="Times New Roman" w:hAnsi="Times New Roman"/>
                <w:szCs w:val="21"/>
              </w:rPr>
              <w:t>.10.2</w:t>
            </w:r>
          </w:p>
        </w:tc>
        <w:tc>
          <w:tcPr>
            <w:tcW w:w="1276" w:type="dxa"/>
          </w:tcPr>
          <w:p w:rsidR="00AD22F8" w:rsidRDefault="00AD22F8" w:rsidP="00554EDB">
            <w:pPr>
              <w:rPr>
                <w:rFonts w:ascii="Times New Roman" w:hAnsi="Times New Roman"/>
                <w:szCs w:val="21"/>
              </w:rPr>
            </w:pPr>
            <w:r>
              <w:rPr>
                <w:rFonts w:ascii="Times New Roman" w:hAnsi="Times New Roman" w:hint="eastAsia"/>
                <w:szCs w:val="21"/>
              </w:rPr>
              <w:t>2</w:t>
            </w:r>
            <w:r>
              <w:rPr>
                <w:rFonts w:ascii="Times New Roman" w:hAnsi="Times New Roman"/>
                <w:szCs w:val="21"/>
              </w:rPr>
              <w:t>020.09.23</w:t>
            </w:r>
          </w:p>
        </w:tc>
        <w:tc>
          <w:tcPr>
            <w:tcW w:w="1134" w:type="dxa"/>
          </w:tcPr>
          <w:p w:rsidR="00AD22F8" w:rsidRDefault="00AD22F8" w:rsidP="00554EDB">
            <w:pPr>
              <w:rPr>
                <w:rFonts w:ascii="Times New Roman" w:hAnsi="Times New Roman"/>
                <w:szCs w:val="21"/>
              </w:rPr>
            </w:pPr>
            <w:r>
              <w:rPr>
                <w:rFonts w:ascii="Times New Roman" w:hAnsi="Times New Roman" w:hint="eastAsia"/>
                <w:szCs w:val="21"/>
              </w:rPr>
              <w:t>CRYPTO</w:t>
            </w:r>
          </w:p>
        </w:tc>
        <w:tc>
          <w:tcPr>
            <w:tcW w:w="3402" w:type="dxa"/>
          </w:tcPr>
          <w:p w:rsidR="00AD22F8" w:rsidRDefault="00AD22F8" w:rsidP="00AD22F8">
            <w:r>
              <w:rPr>
                <w:rFonts w:hint="eastAsia"/>
              </w:rPr>
              <w:t>NETCA_URL</w:t>
            </w:r>
            <w:r>
              <w:t>2</w:t>
            </w:r>
            <w:r>
              <w:rPr>
                <w:rFonts w:hint="eastAsia"/>
              </w:rPr>
              <w:t>.dll</w:t>
            </w:r>
          </w:p>
          <w:p w:rsidR="00AD22F8" w:rsidRPr="00ED0C3E" w:rsidRDefault="00AD22F8"/>
        </w:tc>
        <w:tc>
          <w:tcPr>
            <w:tcW w:w="850" w:type="dxa"/>
          </w:tcPr>
          <w:p w:rsidR="00AD22F8" w:rsidRDefault="00AD22F8" w:rsidP="00554EDB">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2977" w:type="dxa"/>
          </w:tcPr>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hint="eastAsia"/>
                <w:color w:val="172B4D"/>
                <w:szCs w:val="21"/>
              </w:rPr>
              <w:t>更新</w:t>
            </w:r>
            <w:r w:rsidRPr="00AD22F8">
              <w:rPr>
                <w:rFonts w:ascii="Segoe UI" w:hAnsi="Segoe UI" w:cs="Segoe UI"/>
                <w:color w:val="172B4D"/>
                <w:szCs w:val="21"/>
              </w:rPr>
              <w:t>netca_url2</w:t>
            </w:r>
            <w:r w:rsidRPr="00AD22F8">
              <w:rPr>
                <w:rFonts w:ascii="Segoe UI" w:hAnsi="Segoe UI" w:cs="Segoe UI"/>
                <w:color w:val="172B4D"/>
                <w:szCs w:val="21"/>
              </w:rPr>
              <w:t>到</w:t>
            </w:r>
            <w:r w:rsidRPr="00AD22F8">
              <w:rPr>
                <w:rFonts w:ascii="Segoe UI" w:hAnsi="Segoe UI" w:cs="Segoe UI"/>
                <w:color w:val="172B4D"/>
                <w:szCs w:val="21"/>
              </w:rPr>
              <w:t>1.5.2</w:t>
            </w:r>
            <w:r w:rsidRPr="00AD22F8">
              <w:rPr>
                <w:rFonts w:ascii="Segoe UI" w:hAnsi="Segoe UI" w:cs="Segoe UI"/>
                <w:color w:val="172B4D"/>
                <w:szCs w:val="21"/>
              </w:rPr>
              <w:t>版本</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hint="eastAsia"/>
                <w:color w:val="172B4D"/>
                <w:szCs w:val="21"/>
              </w:rPr>
              <w:t>主要修改如下：</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1</w:t>
            </w:r>
            <w:r w:rsidRPr="00AD22F8">
              <w:rPr>
                <w:rFonts w:ascii="Segoe UI" w:hAnsi="Segoe UI" w:cs="Segoe UI"/>
                <w:color w:val="172B4D"/>
                <w:szCs w:val="21"/>
              </w:rPr>
              <w:t>、增加</w:t>
            </w:r>
            <w:r w:rsidRPr="00AD22F8">
              <w:rPr>
                <w:rFonts w:ascii="Segoe UI" w:hAnsi="Segoe UI" w:cs="Segoe UI"/>
                <w:color w:val="172B4D"/>
                <w:szCs w:val="21"/>
              </w:rPr>
              <w:t>UDP</w:t>
            </w:r>
            <w:r w:rsidRPr="00AD22F8">
              <w:rPr>
                <w:rFonts w:ascii="Segoe UI" w:hAnsi="Segoe UI" w:cs="Segoe UI"/>
                <w:color w:val="172B4D"/>
                <w:szCs w:val="21"/>
              </w:rPr>
              <w:t>的支持</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2</w:t>
            </w:r>
            <w:r w:rsidRPr="00AD22F8">
              <w:rPr>
                <w:rFonts w:ascii="Segoe UI" w:hAnsi="Segoe UI" w:cs="Segoe UI"/>
                <w:color w:val="172B4D"/>
                <w:szCs w:val="21"/>
              </w:rPr>
              <w:t>、增加</w:t>
            </w:r>
            <w:r w:rsidRPr="00AD22F8">
              <w:rPr>
                <w:rFonts w:ascii="Segoe UI" w:hAnsi="Segoe UI" w:cs="Segoe UI"/>
                <w:color w:val="172B4D"/>
                <w:szCs w:val="21"/>
              </w:rPr>
              <w:t>DNS</w:t>
            </w:r>
            <w:r w:rsidRPr="00AD22F8">
              <w:rPr>
                <w:rFonts w:ascii="Segoe UI" w:hAnsi="Segoe UI" w:cs="Segoe UI"/>
                <w:color w:val="172B4D"/>
                <w:szCs w:val="21"/>
              </w:rPr>
              <w:t>的实现</w:t>
            </w:r>
          </w:p>
          <w:p w:rsidR="00AD22F8" w:rsidRP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3</w:t>
            </w:r>
            <w:r w:rsidRPr="00AD22F8">
              <w:rPr>
                <w:rFonts w:ascii="Segoe UI" w:hAnsi="Segoe UI" w:cs="Segoe UI"/>
                <w:color w:val="172B4D"/>
                <w:szCs w:val="21"/>
              </w:rPr>
              <w:t>、修正</w:t>
            </w:r>
            <w:r w:rsidRPr="00AD22F8">
              <w:rPr>
                <w:rFonts w:ascii="Segoe UI" w:hAnsi="Segoe UI" w:cs="Segoe UI"/>
                <w:color w:val="172B4D"/>
                <w:szCs w:val="21"/>
              </w:rPr>
              <w:t>LDAP</w:t>
            </w:r>
            <w:r w:rsidRPr="00AD22F8">
              <w:rPr>
                <w:rFonts w:ascii="Segoe UI" w:hAnsi="Segoe UI" w:cs="Segoe UI"/>
                <w:color w:val="172B4D"/>
                <w:szCs w:val="21"/>
              </w:rPr>
              <w:t>过滤表达式解析的问题</w:t>
            </w:r>
          </w:p>
          <w:p w:rsidR="00AD22F8" w:rsidRDefault="00AD22F8" w:rsidP="00AD22F8">
            <w:pPr>
              <w:autoSpaceDE w:val="0"/>
              <w:autoSpaceDN w:val="0"/>
              <w:adjustRightInd w:val="0"/>
              <w:jc w:val="left"/>
              <w:rPr>
                <w:rFonts w:ascii="Segoe UI" w:hAnsi="Segoe UI" w:cs="Segoe UI"/>
                <w:color w:val="172B4D"/>
                <w:szCs w:val="21"/>
              </w:rPr>
            </w:pPr>
            <w:r w:rsidRPr="00AD22F8">
              <w:rPr>
                <w:rFonts w:ascii="Segoe UI" w:hAnsi="Segoe UI" w:cs="Segoe UI"/>
                <w:color w:val="172B4D"/>
                <w:szCs w:val="21"/>
              </w:rPr>
              <w:t>4</w:t>
            </w:r>
            <w:r w:rsidRPr="00AD22F8">
              <w:rPr>
                <w:rFonts w:ascii="Segoe UI" w:hAnsi="Segoe UI" w:cs="Segoe UI"/>
                <w:color w:val="172B4D"/>
                <w:szCs w:val="21"/>
              </w:rPr>
              <w:t>、</w:t>
            </w:r>
            <w:r w:rsidRPr="00AD22F8">
              <w:rPr>
                <w:rFonts w:ascii="Segoe UI" w:hAnsi="Segoe UI" w:cs="Segoe UI"/>
                <w:color w:val="172B4D"/>
                <w:szCs w:val="21"/>
              </w:rPr>
              <w:t>LDAP</w:t>
            </w:r>
            <w:r w:rsidRPr="00AD22F8">
              <w:rPr>
                <w:rFonts w:ascii="Segoe UI" w:hAnsi="Segoe UI" w:cs="Segoe UI"/>
                <w:color w:val="172B4D"/>
                <w:szCs w:val="21"/>
              </w:rPr>
              <w:t>增加一次返回一条记录的迭代方法</w:t>
            </w:r>
          </w:p>
        </w:tc>
      </w:tr>
      <w:tr w:rsidR="00232BBF" w:rsidRPr="008C0A81" w:rsidTr="00CC5D89">
        <w:trPr>
          <w:trHeight w:val="983"/>
        </w:trPr>
        <w:tc>
          <w:tcPr>
            <w:tcW w:w="851" w:type="dxa"/>
          </w:tcPr>
          <w:p w:rsidR="00232BBF" w:rsidRDefault="00232BBF" w:rsidP="00232BBF">
            <w:pPr>
              <w:rPr>
                <w:rFonts w:ascii="Times New Roman" w:hAnsi="Times New Roman"/>
                <w:szCs w:val="21"/>
              </w:rPr>
            </w:pPr>
            <w:r>
              <w:rPr>
                <w:rFonts w:ascii="Times New Roman" w:hAnsi="Times New Roman" w:hint="eastAsia"/>
                <w:szCs w:val="21"/>
              </w:rPr>
              <w:lastRenderedPageBreak/>
              <w:t>5</w:t>
            </w:r>
            <w:r>
              <w:rPr>
                <w:rFonts w:ascii="Times New Roman" w:hAnsi="Times New Roman"/>
                <w:szCs w:val="21"/>
              </w:rPr>
              <w:t>.10.3</w:t>
            </w:r>
          </w:p>
        </w:tc>
        <w:tc>
          <w:tcPr>
            <w:tcW w:w="1276" w:type="dxa"/>
          </w:tcPr>
          <w:p w:rsidR="00232BBF" w:rsidRDefault="00232BBF" w:rsidP="00232BBF">
            <w:pPr>
              <w:rPr>
                <w:rFonts w:ascii="Times New Roman" w:hAnsi="Times New Roman"/>
                <w:szCs w:val="21"/>
              </w:rPr>
            </w:pPr>
            <w:r>
              <w:rPr>
                <w:rFonts w:ascii="Times New Roman" w:hAnsi="Times New Roman" w:hint="eastAsia"/>
                <w:szCs w:val="21"/>
              </w:rPr>
              <w:t>2</w:t>
            </w:r>
            <w:r>
              <w:rPr>
                <w:rFonts w:ascii="Times New Roman" w:hAnsi="Times New Roman"/>
                <w:szCs w:val="21"/>
              </w:rPr>
              <w:t>020.09.28</w:t>
            </w:r>
          </w:p>
        </w:tc>
        <w:tc>
          <w:tcPr>
            <w:tcW w:w="1134" w:type="dxa"/>
          </w:tcPr>
          <w:p w:rsidR="00232BBF" w:rsidRDefault="00232BBF" w:rsidP="00232BBF">
            <w:pPr>
              <w:rPr>
                <w:rFonts w:ascii="Times New Roman" w:hAnsi="Times New Roman"/>
                <w:szCs w:val="21"/>
              </w:rPr>
            </w:pPr>
            <w:r>
              <w:rPr>
                <w:rFonts w:ascii="Times New Roman" w:hAnsi="Times New Roman"/>
                <w:szCs w:val="21"/>
              </w:rPr>
              <w:t>CRYPTO</w:t>
            </w:r>
          </w:p>
        </w:tc>
        <w:tc>
          <w:tcPr>
            <w:tcW w:w="3402" w:type="dxa"/>
          </w:tcPr>
          <w:p w:rsidR="00232BBF" w:rsidRDefault="00232BBF" w:rsidP="00232BBF">
            <w:pPr>
              <w:rPr>
                <w:rFonts w:ascii="Times New Roman" w:hAnsi="Times New Roman"/>
                <w:szCs w:val="21"/>
              </w:rPr>
            </w:pPr>
            <w:r w:rsidRPr="000B2DFE">
              <w:rPr>
                <w:rFonts w:ascii="Times New Roman" w:hAnsi="Times New Roman"/>
                <w:szCs w:val="21"/>
              </w:rPr>
              <w:t>NETCA_CRYPTO.dll</w:t>
            </w:r>
          </w:p>
          <w:p w:rsidR="00232BBF" w:rsidRDefault="00232BBF" w:rsidP="00232BBF">
            <w:r w:rsidRPr="00DB0C47">
              <w:rPr>
                <w:rFonts w:ascii="Times New Roman" w:hAnsi="Times New Roman"/>
                <w:szCs w:val="21"/>
              </w:rPr>
              <w:t>record_file_crypto.ini</w:t>
            </w:r>
          </w:p>
        </w:tc>
        <w:tc>
          <w:tcPr>
            <w:tcW w:w="850" w:type="dxa"/>
          </w:tcPr>
          <w:p w:rsidR="00232BBF" w:rsidRDefault="00232BBF" w:rsidP="00232BBF">
            <w:pPr>
              <w:jc w:val="center"/>
              <w:rPr>
                <w:rFonts w:ascii="Times New Roman" w:hAnsi="Times New Roman"/>
                <w:szCs w:val="21"/>
              </w:rPr>
            </w:pPr>
            <w:r>
              <w:rPr>
                <w:rFonts w:ascii="Times New Roman" w:hAnsi="Times New Roman"/>
                <w:szCs w:val="21"/>
              </w:rPr>
              <w:t>Modify</w:t>
            </w:r>
          </w:p>
        </w:tc>
        <w:tc>
          <w:tcPr>
            <w:tcW w:w="2977" w:type="dxa"/>
          </w:tcPr>
          <w:p w:rsidR="00232BBF" w:rsidRDefault="00232BBF" w:rsidP="00232BBF">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5.10.3</w:t>
            </w:r>
            <w:r>
              <w:rPr>
                <w:rFonts w:ascii="Segoe UI" w:hAnsi="Segoe UI" w:cs="Segoe UI"/>
                <w:color w:val="172B4D"/>
                <w:szCs w:val="21"/>
                <w:lang w:eastAsia="zh-Hans"/>
              </w:rPr>
              <w:t>，主要修改如下：</w:t>
            </w:r>
          </w:p>
          <w:p w:rsidR="00232BBF" w:rsidRDefault="00232BBF" w:rsidP="00232BBF">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 1</w:t>
            </w:r>
            <w:r>
              <w:rPr>
                <w:rFonts w:ascii="Segoe UI" w:hAnsi="Segoe UI" w:cs="Segoe UI"/>
                <w:color w:val="172B4D"/>
                <w:szCs w:val="21"/>
                <w:lang w:eastAsia="zh-Hans"/>
              </w:rPr>
              <w:t>、修复</w:t>
            </w:r>
            <w:r>
              <w:rPr>
                <w:rFonts w:ascii="Segoe UI" w:hAnsi="Segoe UI" w:cs="Segoe UI"/>
                <w:color w:val="172B4D"/>
                <w:szCs w:val="21"/>
                <w:lang w:eastAsia="zh-Hans"/>
              </w:rPr>
              <w:t>SignedData</w:t>
            </w:r>
            <w:r>
              <w:rPr>
                <w:rFonts w:ascii="Segoe UI" w:hAnsi="Segoe UI" w:cs="Segoe UI"/>
                <w:color w:val="172B4D"/>
                <w:szCs w:val="21"/>
                <w:lang w:eastAsia="zh-Hans"/>
              </w:rPr>
              <w:t>和</w:t>
            </w:r>
            <w:r>
              <w:rPr>
                <w:rFonts w:ascii="Segoe UI" w:hAnsi="Segoe UI" w:cs="Segoe UI"/>
                <w:color w:val="172B4D"/>
                <w:szCs w:val="21"/>
                <w:lang w:eastAsia="zh-Hans"/>
              </w:rPr>
              <w:t>EnvelopedData</w:t>
            </w:r>
            <w:r>
              <w:rPr>
                <w:rFonts w:ascii="Segoe UI" w:hAnsi="Segoe UI" w:cs="Segoe UI"/>
                <w:color w:val="172B4D"/>
                <w:szCs w:val="21"/>
                <w:lang w:eastAsia="zh-Hans"/>
              </w:rPr>
              <w:t>的内存泄漏问题</w:t>
            </w:r>
            <w:r>
              <w:rPr>
                <w:rFonts w:ascii="Segoe UI" w:hAnsi="Segoe UI" w:cs="Segoe UI"/>
                <w:color w:val="172B4D"/>
                <w:szCs w:val="21"/>
                <w:lang w:eastAsia="zh-Hans"/>
              </w:rPr>
              <w:t xml:space="preserve"> </w:t>
            </w:r>
          </w:p>
          <w:p w:rsidR="00232BBF" w:rsidRPr="00AD22F8" w:rsidRDefault="00232BBF" w:rsidP="00232BBF">
            <w:pPr>
              <w:autoSpaceDE w:val="0"/>
              <w:autoSpaceDN w:val="0"/>
              <w:adjustRightInd w:val="0"/>
              <w:jc w:val="left"/>
              <w:rPr>
                <w:rFonts w:ascii="Segoe UI" w:hAnsi="Segoe UI" w:cs="Segoe UI"/>
                <w:color w:val="172B4D"/>
                <w:szCs w:val="21"/>
              </w:rPr>
            </w:pPr>
            <w:r>
              <w:rPr>
                <w:rFonts w:ascii="Segoe UI" w:hAnsi="Segoe UI" w:cs="Segoe UI"/>
                <w:color w:val="172B4D"/>
                <w:szCs w:val="21"/>
                <w:lang w:eastAsia="zh-Hans"/>
              </w:rPr>
              <w:t>2</w:t>
            </w:r>
            <w:r>
              <w:rPr>
                <w:rFonts w:ascii="Segoe UI" w:hAnsi="Segoe UI" w:cs="Segoe UI"/>
                <w:color w:val="172B4D"/>
                <w:szCs w:val="21"/>
                <w:lang w:eastAsia="zh-Hans"/>
              </w:rPr>
              <w:t>、</w:t>
            </w:r>
            <w:r>
              <w:rPr>
                <w:rFonts w:ascii="Segoe UI" w:hAnsi="Segoe UI" w:cs="Segoe UI"/>
                <w:color w:val="172B4D"/>
                <w:szCs w:val="21"/>
                <w:lang w:eastAsia="zh-Hans"/>
              </w:rPr>
              <w:t>NetcaPKISelectCert</w:t>
            </w:r>
            <w:r>
              <w:rPr>
                <w:rFonts w:ascii="Segoe UI" w:hAnsi="Segoe UI" w:cs="Segoe UI"/>
                <w:color w:val="172B4D"/>
                <w:szCs w:val="21"/>
                <w:lang w:eastAsia="zh-Hans"/>
              </w:rPr>
              <w:t>默认去掉重复的证书</w:t>
            </w:r>
          </w:p>
        </w:tc>
      </w:tr>
      <w:tr w:rsidR="0022487E" w:rsidRPr="008C0A81" w:rsidTr="00CC5D89">
        <w:trPr>
          <w:trHeight w:val="983"/>
        </w:trPr>
        <w:tc>
          <w:tcPr>
            <w:tcW w:w="851" w:type="dxa"/>
            <w:vMerge w:val="restart"/>
          </w:tcPr>
          <w:p w:rsidR="0022487E" w:rsidRDefault="0022487E" w:rsidP="00C620C8">
            <w:pPr>
              <w:rPr>
                <w:rFonts w:ascii="Times New Roman" w:hAnsi="Times New Roman" w:hint="eastAsia"/>
                <w:szCs w:val="21"/>
              </w:rPr>
            </w:pPr>
            <w:r>
              <w:rPr>
                <w:rFonts w:ascii="Times New Roman" w:hAnsi="Times New Roman" w:hint="eastAsia"/>
                <w:szCs w:val="21"/>
              </w:rPr>
              <w:t>5</w:t>
            </w:r>
            <w:r>
              <w:rPr>
                <w:rFonts w:ascii="Times New Roman" w:hAnsi="Times New Roman"/>
                <w:szCs w:val="21"/>
              </w:rPr>
              <w:t>.11</w:t>
            </w:r>
          </w:p>
        </w:tc>
        <w:tc>
          <w:tcPr>
            <w:tcW w:w="1276" w:type="dxa"/>
          </w:tcPr>
          <w:p w:rsidR="0022487E" w:rsidRDefault="0022487E" w:rsidP="00C620C8">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020.11.08</w:t>
            </w:r>
          </w:p>
        </w:tc>
        <w:tc>
          <w:tcPr>
            <w:tcW w:w="1134" w:type="dxa"/>
          </w:tcPr>
          <w:p w:rsidR="0022487E" w:rsidRDefault="0022487E" w:rsidP="00C620C8">
            <w:pPr>
              <w:rPr>
                <w:rFonts w:ascii="Times New Roman" w:hAnsi="Times New Roman"/>
                <w:szCs w:val="21"/>
              </w:rPr>
            </w:pPr>
            <w:r>
              <w:rPr>
                <w:rFonts w:ascii="Times New Roman" w:hAnsi="Times New Roman"/>
                <w:szCs w:val="21"/>
              </w:rPr>
              <w:t>CRYPTO</w:t>
            </w:r>
          </w:p>
        </w:tc>
        <w:tc>
          <w:tcPr>
            <w:tcW w:w="3402" w:type="dxa"/>
          </w:tcPr>
          <w:p w:rsidR="0022487E" w:rsidRDefault="0022487E" w:rsidP="00C620C8">
            <w:pPr>
              <w:rPr>
                <w:rFonts w:ascii="Times New Roman" w:hAnsi="Times New Roman"/>
                <w:szCs w:val="21"/>
              </w:rPr>
            </w:pPr>
            <w:r w:rsidRPr="00C620C8">
              <w:rPr>
                <w:rFonts w:ascii="Times New Roman" w:hAnsi="Times New Roman"/>
                <w:szCs w:val="21"/>
              </w:rPr>
              <w:t>NETCA_ASN1.dll</w:t>
            </w:r>
          </w:p>
          <w:p w:rsidR="0022487E" w:rsidRDefault="0022487E" w:rsidP="00C620C8">
            <w:pPr>
              <w:rPr>
                <w:rFonts w:ascii="Times New Roman" w:hAnsi="Times New Roman"/>
                <w:szCs w:val="21"/>
              </w:rPr>
            </w:pPr>
            <w:r w:rsidRPr="00C620C8">
              <w:rPr>
                <w:rFonts w:ascii="Times New Roman" w:hAnsi="Times New Roman"/>
                <w:szCs w:val="21"/>
              </w:rPr>
              <w:t>NETCA_CRYPTO.dll</w:t>
            </w:r>
          </w:p>
          <w:p w:rsidR="0022487E" w:rsidRPr="000B2DFE" w:rsidRDefault="0022487E" w:rsidP="00C620C8">
            <w:pPr>
              <w:rPr>
                <w:rFonts w:ascii="Times New Roman" w:hAnsi="Times New Roman"/>
                <w:szCs w:val="21"/>
              </w:rPr>
            </w:pPr>
            <w:r w:rsidRPr="00C620C8">
              <w:rPr>
                <w:rFonts w:ascii="Times New Roman" w:hAnsi="Times New Roman"/>
                <w:szCs w:val="21"/>
              </w:rPr>
              <w:t>NETCA_UTIL.dll</w:t>
            </w:r>
          </w:p>
        </w:tc>
        <w:tc>
          <w:tcPr>
            <w:tcW w:w="850" w:type="dxa"/>
          </w:tcPr>
          <w:p w:rsidR="0022487E" w:rsidRDefault="0022487E" w:rsidP="00C620C8">
            <w:pPr>
              <w:jc w:val="center"/>
              <w:rPr>
                <w:rFonts w:ascii="Times New Roman" w:hAnsi="Times New Roman"/>
                <w:szCs w:val="21"/>
              </w:rPr>
            </w:pPr>
            <w:r>
              <w:rPr>
                <w:rFonts w:ascii="Times New Roman" w:hAnsi="Times New Roman" w:hint="eastAsia"/>
                <w:szCs w:val="21"/>
              </w:rPr>
              <w:t>Modify</w:t>
            </w:r>
          </w:p>
        </w:tc>
        <w:tc>
          <w:tcPr>
            <w:tcW w:w="2977" w:type="dxa"/>
          </w:tcPr>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w:t>
            </w:r>
            <w:r w:rsidRPr="00C620C8">
              <w:rPr>
                <w:rFonts w:ascii="Segoe UI" w:hAnsi="Segoe UI" w:cs="Segoe UI"/>
                <w:color w:val="172B4D"/>
                <w:szCs w:val="21"/>
                <w:lang w:eastAsia="zh-Hans"/>
              </w:rPr>
              <w:t>，主要修改如下：</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增加了很多算法的实现，包括：</w:t>
            </w:r>
            <w:r w:rsidRPr="00C620C8">
              <w:rPr>
                <w:rFonts w:ascii="Segoe UI" w:hAnsi="Segoe UI" w:cs="Segoe UI"/>
                <w:color w:val="172B4D"/>
                <w:szCs w:val="21"/>
                <w:lang w:eastAsia="zh-Hans"/>
              </w:rPr>
              <w:t>SHA-1</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SHA-2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HMAC</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AES</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SM4</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RSA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ECDH</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SM9</w:t>
            </w:r>
            <w:r w:rsidRPr="00C620C8">
              <w:rPr>
                <w:rFonts w:ascii="Segoe UI" w:hAnsi="Segoe UI" w:cs="Segoe UI"/>
                <w:color w:val="172B4D"/>
                <w:szCs w:val="21"/>
                <w:lang w:eastAsia="zh-Hans"/>
              </w:rPr>
              <w:t>等</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C</w:t>
            </w:r>
            <w:r w:rsidRPr="00C620C8">
              <w:rPr>
                <w:rFonts w:ascii="Segoe UI" w:hAnsi="Segoe UI" w:cs="Segoe UI"/>
                <w:color w:val="172B4D"/>
                <w:szCs w:val="21"/>
                <w:lang w:eastAsia="zh-Hans"/>
              </w:rPr>
              <w:t>部分增加了使用</w:t>
            </w:r>
            <w:r w:rsidRPr="00C620C8">
              <w:rPr>
                <w:rFonts w:ascii="Segoe UI" w:hAnsi="Segoe UI" w:cs="Segoe UI"/>
                <w:color w:val="172B4D"/>
                <w:szCs w:val="21"/>
                <w:lang w:eastAsia="zh-Hans"/>
              </w:rPr>
              <w:t>SCVP</w:t>
            </w:r>
            <w:r w:rsidRPr="00C620C8">
              <w:rPr>
                <w:rFonts w:ascii="Segoe UI" w:hAnsi="Segoe UI" w:cs="Segoe UI"/>
                <w:color w:val="172B4D"/>
                <w:szCs w:val="21"/>
                <w:lang w:eastAsia="zh-Hans"/>
              </w:rPr>
              <w:t>协议进行委托路径构造和委托路径验证</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w:t>
            </w:r>
            <w:r w:rsidRPr="00C620C8">
              <w:rPr>
                <w:rFonts w:ascii="Segoe UI" w:hAnsi="Segoe UI" w:cs="Segoe UI"/>
                <w:color w:val="172B4D"/>
                <w:szCs w:val="21"/>
                <w:lang w:eastAsia="zh-Hans"/>
              </w:rPr>
              <w:t>JSON</w:t>
            </w:r>
            <w:r w:rsidRPr="00C620C8">
              <w:rPr>
                <w:rFonts w:ascii="Segoe UI" w:hAnsi="Segoe UI" w:cs="Segoe UI"/>
                <w:color w:val="172B4D"/>
                <w:szCs w:val="21"/>
                <w:lang w:eastAsia="zh-Hans"/>
              </w:rPr>
              <w:t>序列化功能</w:t>
            </w:r>
          </w:p>
          <w:p w:rsidR="0022487E"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、根据检测做了相应修改</w:t>
            </w:r>
          </w:p>
        </w:tc>
      </w:tr>
      <w:tr w:rsidR="0022487E" w:rsidRPr="008C0A81" w:rsidTr="00CC5D89">
        <w:trPr>
          <w:trHeight w:val="983"/>
        </w:trPr>
        <w:tc>
          <w:tcPr>
            <w:tcW w:w="851" w:type="dxa"/>
            <w:vMerge/>
          </w:tcPr>
          <w:p w:rsidR="0022487E" w:rsidRDefault="0022487E" w:rsidP="00C620C8">
            <w:pPr>
              <w:rPr>
                <w:rFonts w:ascii="Times New Roman" w:hAnsi="Times New Roman" w:hint="eastAsia"/>
                <w:szCs w:val="21"/>
              </w:rPr>
            </w:pPr>
          </w:p>
        </w:tc>
        <w:tc>
          <w:tcPr>
            <w:tcW w:w="1276" w:type="dxa"/>
          </w:tcPr>
          <w:p w:rsidR="0022487E" w:rsidRDefault="0022487E" w:rsidP="00C620C8">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020.11.18</w:t>
            </w:r>
          </w:p>
        </w:tc>
        <w:tc>
          <w:tcPr>
            <w:tcW w:w="1134" w:type="dxa"/>
          </w:tcPr>
          <w:p w:rsidR="0022487E" w:rsidRDefault="0022487E" w:rsidP="00C620C8">
            <w:pPr>
              <w:rPr>
                <w:rFonts w:ascii="Times New Roman" w:hAnsi="Times New Roman"/>
                <w:szCs w:val="21"/>
              </w:rPr>
            </w:pPr>
            <w:r>
              <w:rPr>
                <w:rFonts w:ascii="Times New Roman" w:hAnsi="Times New Roman"/>
                <w:szCs w:val="21"/>
              </w:rPr>
              <w:t>CRYPTO</w:t>
            </w:r>
          </w:p>
        </w:tc>
        <w:tc>
          <w:tcPr>
            <w:tcW w:w="3402" w:type="dxa"/>
          </w:tcPr>
          <w:p w:rsidR="0022487E" w:rsidRDefault="0022487E" w:rsidP="00C620C8">
            <w:pPr>
              <w:rPr>
                <w:rFonts w:ascii="Times New Roman" w:hAnsi="Times New Roman"/>
                <w:szCs w:val="21"/>
              </w:rPr>
            </w:pPr>
            <w:r w:rsidRPr="00C620C8">
              <w:rPr>
                <w:rFonts w:ascii="Times New Roman" w:hAnsi="Times New Roman"/>
                <w:szCs w:val="21"/>
              </w:rPr>
              <w:t>NETCA_CRYPTO_UI.dll</w:t>
            </w:r>
          </w:p>
          <w:p w:rsidR="0022487E" w:rsidRDefault="0022487E" w:rsidP="00C620C8">
            <w:pPr>
              <w:rPr>
                <w:rFonts w:ascii="Times New Roman" w:hAnsi="Times New Roman"/>
                <w:szCs w:val="21"/>
              </w:rPr>
            </w:pPr>
            <w:r w:rsidRPr="00C620C8">
              <w:rPr>
                <w:rFonts w:ascii="Times New Roman" w:hAnsi="Times New Roman"/>
                <w:szCs w:val="21"/>
              </w:rPr>
              <w:t>NETCA_CRYPTO_UI_RES_1028.DLL</w:t>
            </w:r>
          </w:p>
          <w:p w:rsidR="0022487E" w:rsidRDefault="0022487E" w:rsidP="00C620C8">
            <w:pPr>
              <w:rPr>
                <w:rFonts w:ascii="Times New Roman" w:hAnsi="Times New Roman"/>
                <w:szCs w:val="21"/>
              </w:rPr>
            </w:pPr>
            <w:r w:rsidRPr="00C620C8">
              <w:rPr>
                <w:rFonts w:ascii="Times New Roman" w:hAnsi="Times New Roman"/>
                <w:szCs w:val="21"/>
              </w:rPr>
              <w:t>NETCA_CRYPTO_UI_RES_1033.dll</w:t>
            </w:r>
          </w:p>
          <w:p w:rsidR="0022487E" w:rsidRPr="00C620C8" w:rsidRDefault="0022487E" w:rsidP="00C620C8">
            <w:pPr>
              <w:rPr>
                <w:rFonts w:ascii="Times New Roman" w:hAnsi="Times New Roman"/>
                <w:szCs w:val="21"/>
              </w:rPr>
            </w:pPr>
            <w:r w:rsidRPr="00C620C8">
              <w:rPr>
                <w:rFonts w:ascii="Times New Roman" w:hAnsi="Times New Roman"/>
                <w:szCs w:val="21"/>
              </w:rPr>
              <w:t>NETCA_CRYPTO_UI_RES_2052.DLL</w:t>
            </w:r>
          </w:p>
        </w:tc>
        <w:tc>
          <w:tcPr>
            <w:tcW w:w="850" w:type="dxa"/>
          </w:tcPr>
          <w:p w:rsidR="0022487E" w:rsidRDefault="0022487E" w:rsidP="00C620C8">
            <w:pPr>
              <w:jc w:val="center"/>
              <w:rPr>
                <w:rFonts w:ascii="Times New Roman" w:hAnsi="Times New Roman" w:hint="eastAsia"/>
                <w:szCs w:val="21"/>
              </w:rPr>
            </w:pPr>
            <w:r>
              <w:rPr>
                <w:rFonts w:ascii="Times New Roman" w:hAnsi="Times New Roman" w:hint="eastAsia"/>
                <w:szCs w:val="21"/>
              </w:rPr>
              <w:t>Modify</w:t>
            </w:r>
          </w:p>
        </w:tc>
        <w:tc>
          <w:tcPr>
            <w:tcW w:w="2977" w:type="dxa"/>
          </w:tcPr>
          <w:p w:rsidR="00E443E7" w:rsidRPr="00E443E7" w:rsidRDefault="00E443E7" w:rsidP="00E443E7">
            <w:pPr>
              <w:autoSpaceDE w:val="0"/>
              <w:autoSpaceDN w:val="0"/>
              <w:adjustRightInd w:val="0"/>
              <w:jc w:val="left"/>
              <w:rPr>
                <w:rFonts w:ascii="Segoe UI" w:hAnsi="Segoe UI" w:cs="Segoe UI"/>
                <w:color w:val="172B4D"/>
                <w:szCs w:val="21"/>
                <w:lang w:eastAsia="zh-Hans"/>
              </w:rPr>
            </w:pPr>
            <w:r w:rsidRPr="00E443E7">
              <w:rPr>
                <w:rFonts w:ascii="Segoe UI" w:hAnsi="Segoe UI" w:cs="Segoe UI"/>
                <w:color w:val="172B4D"/>
                <w:szCs w:val="21"/>
                <w:lang w:eastAsia="zh-Hans"/>
              </w:rPr>
              <w:t>1.</w:t>
            </w:r>
            <w:r w:rsidRPr="00E443E7">
              <w:rPr>
                <w:rFonts w:ascii="Segoe UI" w:hAnsi="Segoe UI" w:cs="Segoe UI"/>
                <w:color w:val="172B4D"/>
                <w:szCs w:val="21"/>
                <w:lang w:eastAsia="zh-Hans"/>
              </w:rPr>
              <w:t>证书选择框</w:t>
            </w:r>
            <w:r w:rsidRPr="00E443E7">
              <w:rPr>
                <w:rFonts w:ascii="Segoe UI" w:hAnsi="Segoe UI" w:cs="Segoe UI"/>
                <w:color w:val="172B4D"/>
                <w:szCs w:val="21"/>
                <w:lang w:eastAsia="zh-Hans"/>
              </w:rPr>
              <w:t xml:space="preserve"> </w:t>
            </w:r>
            <w:r w:rsidRPr="00E443E7">
              <w:rPr>
                <w:rFonts w:ascii="Segoe UI" w:hAnsi="Segoe UI" w:cs="Segoe UI"/>
                <w:color w:val="172B4D"/>
                <w:szCs w:val="21"/>
                <w:lang w:eastAsia="zh-Hans"/>
              </w:rPr>
              <w:t>添加了单位</w:t>
            </w:r>
          </w:p>
          <w:p w:rsidR="00E443E7" w:rsidRPr="00E443E7" w:rsidDel="00E443E7" w:rsidRDefault="00E443E7" w:rsidP="00E443E7">
            <w:pPr>
              <w:autoSpaceDE w:val="0"/>
              <w:autoSpaceDN w:val="0"/>
              <w:adjustRightInd w:val="0"/>
              <w:jc w:val="left"/>
              <w:rPr>
                <w:del w:id="2" w:author="Weng" w:date="2020-12-24T14:25:00Z"/>
                <w:rFonts w:ascii="Segoe UI" w:hAnsi="Segoe UI" w:cs="Segoe UI"/>
                <w:color w:val="172B4D"/>
                <w:szCs w:val="21"/>
                <w:lang w:eastAsia="zh-Hans"/>
              </w:rPr>
            </w:pPr>
            <w:r w:rsidRPr="00E443E7">
              <w:rPr>
                <w:rFonts w:ascii="Segoe UI" w:hAnsi="Segoe UI" w:cs="Segoe UI"/>
                <w:color w:val="172B4D"/>
                <w:szCs w:val="21"/>
                <w:lang w:eastAsia="zh-Hans"/>
              </w:rPr>
              <w:t>2.</w:t>
            </w:r>
            <w:r w:rsidRPr="00E443E7">
              <w:rPr>
                <w:rFonts w:ascii="Segoe UI" w:hAnsi="Segoe UI" w:cs="Segoe UI"/>
                <w:color w:val="172B4D"/>
                <w:szCs w:val="21"/>
                <w:lang w:eastAsia="zh-Hans"/>
              </w:rPr>
              <w:t>调整了字段显示顺序</w:t>
            </w:r>
          </w:p>
          <w:p w:rsidR="0022487E" w:rsidRPr="00C620C8" w:rsidRDefault="0022487E" w:rsidP="00C620C8">
            <w:pPr>
              <w:autoSpaceDE w:val="0"/>
              <w:autoSpaceDN w:val="0"/>
              <w:adjustRightInd w:val="0"/>
              <w:jc w:val="left"/>
              <w:rPr>
                <w:rFonts w:ascii="Segoe UI" w:hAnsi="Segoe UI" w:cs="Segoe UI"/>
                <w:color w:val="172B4D"/>
                <w:szCs w:val="21"/>
                <w:lang w:eastAsia="zh-Hans"/>
              </w:rPr>
            </w:pPr>
          </w:p>
        </w:tc>
      </w:tr>
      <w:tr w:rsidR="0022487E" w:rsidRPr="008C0A81" w:rsidTr="00CC5D89">
        <w:trPr>
          <w:trHeight w:val="983"/>
        </w:trPr>
        <w:tc>
          <w:tcPr>
            <w:tcW w:w="851" w:type="dxa"/>
            <w:vMerge/>
          </w:tcPr>
          <w:p w:rsidR="0022487E" w:rsidRDefault="0022487E" w:rsidP="00C620C8">
            <w:pPr>
              <w:rPr>
                <w:rFonts w:ascii="Times New Roman" w:hAnsi="Times New Roman" w:hint="eastAsia"/>
                <w:szCs w:val="21"/>
              </w:rPr>
            </w:pPr>
          </w:p>
        </w:tc>
        <w:tc>
          <w:tcPr>
            <w:tcW w:w="1276" w:type="dxa"/>
          </w:tcPr>
          <w:p w:rsidR="0022487E" w:rsidRDefault="0022487E" w:rsidP="00C620C8">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020.11.21</w:t>
            </w:r>
          </w:p>
        </w:tc>
        <w:tc>
          <w:tcPr>
            <w:tcW w:w="1134" w:type="dxa"/>
          </w:tcPr>
          <w:p w:rsidR="0022487E" w:rsidRDefault="0022487E" w:rsidP="00C620C8">
            <w:pPr>
              <w:rPr>
                <w:rFonts w:ascii="Times New Roman" w:hAnsi="Times New Roman"/>
                <w:szCs w:val="21"/>
              </w:rPr>
            </w:pPr>
            <w:r>
              <w:rPr>
                <w:rFonts w:ascii="Times New Roman" w:hAnsi="Times New Roman"/>
                <w:szCs w:val="21"/>
              </w:rPr>
              <w:t>CRYPTO</w:t>
            </w:r>
          </w:p>
        </w:tc>
        <w:tc>
          <w:tcPr>
            <w:tcW w:w="3402" w:type="dxa"/>
          </w:tcPr>
          <w:p w:rsidR="0022487E" w:rsidRPr="00C620C8" w:rsidRDefault="0022487E" w:rsidP="00C620C8">
            <w:pPr>
              <w:rPr>
                <w:rFonts w:ascii="Times New Roman" w:hAnsi="Times New Roman" w:hint="eastAsia"/>
                <w:szCs w:val="21"/>
              </w:rPr>
            </w:pPr>
            <w:r w:rsidRPr="00C620C8">
              <w:rPr>
                <w:rFonts w:ascii="Times New Roman" w:hAnsi="Times New Roman"/>
                <w:szCs w:val="21"/>
              </w:rPr>
              <w:t>NETCA_ASN1.dll</w:t>
            </w:r>
          </w:p>
        </w:tc>
        <w:tc>
          <w:tcPr>
            <w:tcW w:w="850" w:type="dxa"/>
          </w:tcPr>
          <w:p w:rsidR="0022487E" w:rsidRDefault="0022487E" w:rsidP="00C620C8">
            <w:pPr>
              <w:jc w:val="center"/>
              <w:rPr>
                <w:rFonts w:ascii="Times New Roman" w:hAnsi="Times New Roman" w:hint="eastAsia"/>
                <w:szCs w:val="21"/>
              </w:rPr>
            </w:pPr>
            <w:r>
              <w:rPr>
                <w:rFonts w:ascii="Times New Roman" w:hAnsi="Times New Roman" w:hint="eastAsia"/>
                <w:szCs w:val="21"/>
              </w:rPr>
              <w:t>Modify</w:t>
            </w:r>
          </w:p>
        </w:tc>
        <w:tc>
          <w:tcPr>
            <w:tcW w:w="2977" w:type="dxa"/>
          </w:tcPr>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5.11.4</w:t>
            </w:r>
            <w:r w:rsidRPr="00C620C8">
              <w:rPr>
                <w:rFonts w:ascii="Segoe UI" w:hAnsi="Segoe UI" w:cs="Segoe UI"/>
                <w:color w:val="172B4D"/>
                <w:szCs w:val="21"/>
                <w:lang w:eastAsia="zh-Hans"/>
              </w:rPr>
              <w:t>，主要修改如下：</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、把</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拆分为：</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和</w:t>
            </w:r>
            <w:r w:rsidRPr="00C620C8">
              <w:rPr>
                <w:rFonts w:ascii="Segoe UI" w:hAnsi="Segoe UI" w:cs="Segoe UI"/>
                <w:color w:val="172B4D"/>
                <w:szCs w:val="21"/>
                <w:lang w:eastAsia="zh-Hans"/>
              </w:rPr>
              <w:t>netcapki-softwarejce.jar</w:t>
            </w:r>
            <w:r w:rsidRPr="00C620C8">
              <w:rPr>
                <w:rFonts w:ascii="Segoe UI" w:hAnsi="Segoe UI" w:cs="Segoe UI"/>
                <w:color w:val="172B4D"/>
                <w:szCs w:val="21"/>
                <w:lang w:eastAsia="zh-Hans"/>
              </w:rPr>
              <w:t>。前者使用</w:t>
            </w:r>
            <w:r w:rsidRPr="00C620C8">
              <w:rPr>
                <w:rFonts w:ascii="Segoe UI" w:hAnsi="Segoe UI" w:cs="Segoe UI"/>
                <w:color w:val="172B4D"/>
                <w:szCs w:val="21"/>
                <w:lang w:eastAsia="zh-Hans"/>
              </w:rPr>
              <w:t>JNI</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6</w:t>
            </w:r>
            <w:r w:rsidRPr="00C620C8">
              <w:rPr>
                <w:rFonts w:ascii="Segoe UI" w:hAnsi="Segoe UI" w:cs="Segoe UI"/>
                <w:color w:val="172B4D"/>
                <w:szCs w:val="21"/>
                <w:lang w:eastAsia="zh-Hans"/>
              </w:rPr>
              <w:t>，后者使用纯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8</w:t>
            </w:r>
            <w:r w:rsidRPr="00C620C8">
              <w:rPr>
                <w:rFonts w:ascii="Segoe UI" w:hAnsi="Segoe UI" w:cs="Segoe UI"/>
                <w:color w:val="172B4D"/>
                <w:szCs w:val="21"/>
                <w:lang w:eastAsia="zh-Hans"/>
              </w:rPr>
              <w:t>。</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、完善纯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JCE</w:t>
            </w:r>
            <w:r w:rsidRPr="00C620C8">
              <w:rPr>
                <w:rFonts w:ascii="Segoe UI" w:hAnsi="Segoe UI" w:cs="Segoe UI"/>
                <w:color w:val="172B4D"/>
                <w:szCs w:val="21"/>
                <w:lang w:eastAsia="zh-Hans"/>
              </w:rPr>
              <w:t>，增加了大量算法支持和私钥支持，现在是个全功能的</w:t>
            </w:r>
            <w:r w:rsidRPr="00C620C8">
              <w:rPr>
                <w:rFonts w:ascii="Segoe UI" w:hAnsi="Segoe UI" w:cs="Segoe UI"/>
                <w:color w:val="172B4D"/>
                <w:szCs w:val="21"/>
                <w:lang w:eastAsia="zh-Hans"/>
              </w:rPr>
              <w:t>JCE</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、修复</w:t>
            </w:r>
            <w:r w:rsidRPr="00C620C8">
              <w:rPr>
                <w:rFonts w:ascii="Segoe UI" w:hAnsi="Segoe UI" w:cs="Segoe UI"/>
                <w:color w:val="172B4D"/>
                <w:szCs w:val="21"/>
                <w:lang w:eastAsia="zh-Hans"/>
              </w:rPr>
              <w:t>YSB-37</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SignedData</w:t>
            </w:r>
            <w:r w:rsidRPr="00C620C8">
              <w:rPr>
                <w:rFonts w:ascii="Segoe UI" w:hAnsi="Segoe UI" w:cs="Segoe UI"/>
                <w:color w:val="172B4D"/>
                <w:szCs w:val="21"/>
                <w:lang w:eastAsia="zh-Hans"/>
              </w:rPr>
              <w:t>存在多余数据的时候导致程序崩溃问题</w:t>
            </w:r>
          </w:p>
          <w:p w:rsidR="0022487E" w:rsidRPr="00C620C8" w:rsidRDefault="0022487E" w:rsidP="00C620C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、修复纯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net.netca.pki.algorithm.blockcipher.mode</w:t>
            </w:r>
            <w:r w:rsidRPr="00C620C8">
              <w:rPr>
                <w:rFonts w:ascii="Segoe UI" w:hAnsi="Segoe UI" w:cs="Segoe UI"/>
                <w:color w:val="172B4D"/>
                <w:szCs w:val="21"/>
                <w:lang w:eastAsia="zh-Hans"/>
              </w:rPr>
              <w:t>下的填充问题</w:t>
            </w:r>
          </w:p>
        </w:tc>
      </w:tr>
    </w:tbl>
    <w:p w:rsidR="003C7639" w:rsidRPr="003C7639" w:rsidRDefault="003C7639" w:rsidP="00965DF0"/>
    <w:p w:rsidR="00520ECB" w:rsidRPr="00DD31E8" w:rsidRDefault="00342273">
      <w:pPr>
        <w:pStyle w:val="1"/>
        <w:ind w:left="642"/>
      </w:pPr>
      <w:r w:rsidRPr="00DD31E8">
        <w:rPr>
          <w:rFonts w:hint="eastAsia"/>
        </w:rPr>
        <w:t>32位版本</w:t>
      </w:r>
      <w:r w:rsidR="00520ECB" w:rsidRPr="00DD31E8">
        <w:rPr>
          <w:rFonts w:hint="eastAsia"/>
        </w:rPr>
        <w:t>配置信息</w:t>
      </w:r>
    </w:p>
    <w:p w:rsidR="001A4D28" w:rsidRPr="00DD31E8" w:rsidRDefault="00DD18B6" w:rsidP="003E0964">
      <w:pPr>
        <w:pStyle w:val="2"/>
      </w:pPr>
      <w:r w:rsidRPr="00DD31E8">
        <w:rPr>
          <w:rFonts w:hint="eastAsia"/>
        </w:rPr>
        <w:t>32位</w:t>
      </w:r>
      <w:r w:rsidR="001A4D28" w:rsidRPr="00DD31E8">
        <w:t>Crypto</w:t>
      </w:r>
      <w:r w:rsidR="001A4D28" w:rsidRPr="00DD31E8">
        <w:rPr>
          <w:rFonts w:hint="eastAsia"/>
        </w:rPr>
        <w:t>中间件文件</w:t>
      </w:r>
      <w:r w:rsidR="003D35E1" w:rsidRPr="00DD31E8">
        <w:rPr>
          <w:rFonts w:hint="eastAsia"/>
        </w:rPr>
        <w:t>、COM</w:t>
      </w:r>
      <w:r w:rsidR="00016B25" w:rsidRPr="00DD31E8">
        <w:rPr>
          <w:rFonts w:hint="eastAsia"/>
        </w:rPr>
        <w:t>文件</w:t>
      </w:r>
      <w:r w:rsidR="003D35E1" w:rsidRPr="00DD31E8">
        <w:rPr>
          <w:rFonts w:hint="eastAsia"/>
        </w:rPr>
        <w:t>、CSP文件和</w:t>
      </w:r>
      <w:r w:rsidR="00E53FAA" w:rsidRPr="00DD31E8">
        <w:t>SecuInter</w:t>
      </w:r>
      <w:r w:rsidR="00016B25" w:rsidRPr="00DD31E8">
        <w:rPr>
          <w:rFonts w:hint="eastAsia"/>
        </w:rPr>
        <w:t>文件</w:t>
      </w:r>
    </w:p>
    <w:p w:rsidR="00016B25" w:rsidRPr="00DD31E8" w:rsidRDefault="004C0B47" w:rsidP="004C0B47">
      <w:r w:rsidRPr="00DD31E8">
        <w:rPr>
          <w:rFonts w:hint="eastAsia"/>
        </w:rPr>
        <w:t xml:space="preserve"> </w:t>
      </w:r>
      <w:r w:rsidRPr="00DD31E8">
        <w:rPr>
          <w:rFonts w:hint="eastAsia"/>
        </w:rPr>
        <w:tab/>
      </w:r>
      <w:r w:rsidR="00562180" w:rsidRPr="00DD31E8">
        <w:rPr>
          <w:rFonts w:hint="eastAsia"/>
        </w:rPr>
        <w:t>以下文件</w:t>
      </w:r>
      <w:r w:rsidR="005A33C6">
        <w:rPr>
          <w:rFonts w:hint="eastAsia"/>
        </w:rPr>
        <w:t>如果是32位系统</w:t>
      </w:r>
      <w:r w:rsidR="00562180" w:rsidRPr="00DD31E8">
        <w:rPr>
          <w:rFonts w:hint="eastAsia"/>
        </w:rPr>
        <w:t>打包在{sys}</w:t>
      </w:r>
      <w:r w:rsidR="00016B25" w:rsidRPr="00DD31E8">
        <w:rPr>
          <w:rFonts w:hint="eastAsia"/>
        </w:rPr>
        <w:t>目录中</w:t>
      </w:r>
      <w:r w:rsidR="005A33C6">
        <w:rPr>
          <w:rFonts w:hint="eastAsia"/>
        </w:rPr>
        <w:t>，如果是64位系统，打包在{syswow64}目录中</w:t>
      </w:r>
      <w:r w:rsidR="00016B25" w:rsidRPr="00DD31E8">
        <w:rPr>
          <w:rFonts w:hint="eastAsia"/>
        </w:rPr>
        <w:t>。</w:t>
      </w:r>
    </w:p>
    <w:p w:rsidR="00994770" w:rsidRPr="00DD31E8" w:rsidRDefault="00994770" w:rsidP="00016B25">
      <w:pPr>
        <w:ind w:left="360"/>
        <w:rPr>
          <w:rFonts w:ascii="Times New Roman" w:hAnsi="Times New Roman"/>
          <w:sz w:val="24"/>
          <w:szCs w:val="24"/>
        </w:rPr>
      </w:pPr>
    </w:p>
    <w:tbl>
      <w:tblPr>
        <w:tblStyle w:val="a9"/>
        <w:tblW w:w="9639" w:type="dxa"/>
        <w:tblInd w:w="250" w:type="dxa"/>
        <w:tblLayout w:type="fixed"/>
        <w:tblLook w:val="04A0" w:firstRow="1" w:lastRow="0" w:firstColumn="1" w:lastColumn="0" w:noHBand="0" w:noVBand="1"/>
      </w:tblPr>
      <w:tblGrid>
        <w:gridCol w:w="1276"/>
        <w:gridCol w:w="2268"/>
        <w:gridCol w:w="992"/>
        <w:gridCol w:w="851"/>
        <w:gridCol w:w="1701"/>
        <w:gridCol w:w="2551"/>
      </w:tblGrid>
      <w:tr w:rsidR="00ED743B" w:rsidRPr="00DD31E8" w:rsidTr="006C4E28">
        <w:tc>
          <w:tcPr>
            <w:tcW w:w="1276" w:type="dxa"/>
            <w:shd w:val="clear" w:color="auto" w:fill="00B050"/>
            <w:vAlign w:val="center"/>
          </w:tcPr>
          <w:p w:rsidR="00ED743B" w:rsidRPr="00DD31E8" w:rsidRDefault="00ED743B" w:rsidP="008203F5">
            <w:pPr>
              <w:pStyle w:val="af1"/>
              <w:ind w:firstLineChars="0" w:firstLine="0"/>
              <w:jc w:val="center"/>
              <w:rPr>
                <w:rFonts w:ascii="Times New Roman" w:hAnsi="Times New Roman"/>
              </w:rPr>
            </w:pPr>
            <w:r w:rsidRPr="00DD31E8">
              <w:rPr>
                <w:rFonts w:ascii="Times New Roman" w:hAnsi="Times New Roman" w:hint="eastAsia"/>
              </w:rPr>
              <w:t>文件类别</w:t>
            </w:r>
          </w:p>
        </w:tc>
        <w:tc>
          <w:tcPr>
            <w:tcW w:w="2268" w:type="dxa"/>
            <w:shd w:val="clear" w:color="auto" w:fill="00B050"/>
            <w:vAlign w:val="center"/>
          </w:tcPr>
          <w:p w:rsidR="00ED743B" w:rsidRPr="00DD31E8" w:rsidRDefault="00ED743B" w:rsidP="003E0AAA">
            <w:pPr>
              <w:pStyle w:val="af1"/>
              <w:ind w:firstLineChars="0" w:firstLine="0"/>
              <w:jc w:val="center"/>
              <w:rPr>
                <w:rFonts w:ascii="Times New Roman" w:hAnsi="Times New Roman"/>
              </w:rPr>
            </w:pPr>
            <w:r w:rsidRPr="00DD31E8">
              <w:rPr>
                <w:rFonts w:ascii="Times New Roman" w:hAnsi="Times New Roman" w:hint="eastAsia"/>
              </w:rPr>
              <w:t>文件名</w:t>
            </w:r>
          </w:p>
        </w:tc>
        <w:tc>
          <w:tcPr>
            <w:tcW w:w="992" w:type="dxa"/>
            <w:shd w:val="clear" w:color="auto" w:fill="00B050"/>
            <w:vAlign w:val="center"/>
          </w:tcPr>
          <w:p w:rsidR="00ED743B" w:rsidRPr="00DD31E8" w:rsidRDefault="00ED743B" w:rsidP="007124B6">
            <w:pPr>
              <w:pStyle w:val="af1"/>
              <w:ind w:firstLineChars="0" w:firstLine="0"/>
              <w:jc w:val="center"/>
              <w:rPr>
                <w:rFonts w:ascii="Times New Roman" w:hAnsi="Times New Roman"/>
              </w:rPr>
            </w:pPr>
            <w:r w:rsidRPr="00DD31E8">
              <w:rPr>
                <w:rFonts w:ascii="Times New Roman" w:hAnsi="Times New Roman" w:hint="eastAsia"/>
              </w:rPr>
              <w:t>版本</w:t>
            </w:r>
          </w:p>
        </w:tc>
        <w:tc>
          <w:tcPr>
            <w:tcW w:w="851" w:type="dxa"/>
            <w:shd w:val="clear" w:color="auto" w:fill="00B050"/>
            <w:vAlign w:val="center"/>
          </w:tcPr>
          <w:p w:rsidR="00ED743B" w:rsidRPr="00DD31E8" w:rsidRDefault="00ED743B" w:rsidP="007124B6">
            <w:pPr>
              <w:pStyle w:val="af1"/>
              <w:ind w:firstLineChars="0" w:firstLine="0"/>
              <w:jc w:val="center"/>
              <w:rPr>
                <w:rFonts w:ascii="Times New Roman" w:hAnsi="Times New Roman"/>
              </w:rPr>
            </w:pPr>
            <w:r w:rsidRPr="00DD31E8">
              <w:rPr>
                <w:rFonts w:ascii="Times New Roman" w:hAnsi="Times New Roman" w:hint="eastAsia"/>
              </w:rPr>
              <w:t>是否</w:t>
            </w:r>
            <w:r w:rsidR="003422F0" w:rsidRPr="00DD31E8">
              <w:rPr>
                <w:rFonts w:ascii="Times New Roman" w:hAnsi="Times New Roman" w:hint="eastAsia"/>
              </w:rPr>
              <w:t>需要签名</w:t>
            </w:r>
          </w:p>
        </w:tc>
        <w:tc>
          <w:tcPr>
            <w:tcW w:w="1701" w:type="dxa"/>
            <w:shd w:val="clear" w:color="auto" w:fill="00B050"/>
            <w:vAlign w:val="center"/>
          </w:tcPr>
          <w:p w:rsidR="00ED743B" w:rsidRPr="00DD31E8" w:rsidRDefault="00ED743B" w:rsidP="007124B6">
            <w:pPr>
              <w:pStyle w:val="af1"/>
              <w:ind w:firstLineChars="0" w:firstLine="0"/>
              <w:jc w:val="center"/>
              <w:rPr>
                <w:rFonts w:ascii="Times New Roman" w:hAnsi="Times New Roman"/>
              </w:rPr>
            </w:pPr>
            <w:r w:rsidRPr="00DD31E8">
              <w:rPr>
                <w:rFonts w:ascii="Times New Roman" w:hAnsi="Times New Roman" w:hint="eastAsia"/>
              </w:rPr>
              <w:t>说明</w:t>
            </w:r>
          </w:p>
        </w:tc>
        <w:tc>
          <w:tcPr>
            <w:tcW w:w="2551" w:type="dxa"/>
            <w:shd w:val="clear" w:color="auto" w:fill="00B050"/>
            <w:vAlign w:val="center"/>
          </w:tcPr>
          <w:p w:rsidR="00ED743B" w:rsidRPr="00DD31E8" w:rsidRDefault="00ED743B">
            <w:pPr>
              <w:pStyle w:val="af1"/>
              <w:ind w:firstLineChars="0" w:firstLine="0"/>
              <w:jc w:val="center"/>
              <w:rPr>
                <w:rFonts w:ascii="Times New Roman" w:hAnsi="Times New Roman"/>
              </w:rPr>
            </w:pPr>
            <w:r w:rsidRPr="00DD31E8">
              <w:rPr>
                <w:rFonts w:ascii="Times New Roman" w:hAnsi="Times New Roman" w:hint="eastAsia"/>
              </w:rPr>
              <w:t>SVN</w:t>
            </w:r>
            <w:r w:rsidRPr="00DD31E8">
              <w:rPr>
                <w:rFonts w:ascii="Times New Roman" w:hAnsi="Times New Roman" w:hint="eastAsia"/>
              </w:rPr>
              <w:t>路径</w:t>
            </w:r>
          </w:p>
        </w:tc>
      </w:tr>
      <w:tr w:rsidR="00596ED3" w:rsidRPr="00DD31E8" w:rsidTr="006C4E28">
        <w:tc>
          <w:tcPr>
            <w:tcW w:w="1276" w:type="dxa"/>
            <w:vMerge w:val="restart"/>
          </w:tcPr>
          <w:p w:rsidR="00596ED3" w:rsidRPr="00DD31E8" w:rsidRDefault="00596ED3" w:rsidP="00F93C3B">
            <w:pPr>
              <w:jc w:val="left"/>
              <w:rPr>
                <w:rFonts w:ascii="Times New Roman" w:hAnsi="Times New Roman"/>
              </w:rPr>
            </w:pPr>
            <w:r w:rsidRPr="00DD31E8">
              <w:rPr>
                <w:rFonts w:ascii="Times New Roman" w:hAnsi="Times New Roman"/>
              </w:rPr>
              <w:t>Crypto</w:t>
            </w:r>
            <w:r w:rsidRPr="00DD31E8">
              <w:rPr>
                <w:rFonts w:ascii="Times New Roman" w:hAnsi="Times New Roman" w:hint="eastAsia"/>
              </w:rPr>
              <w:t>中间件文件</w:t>
            </w: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libgmp-10.dll</w:t>
            </w:r>
          </w:p>
        </w:tc>
        <w:tc>
          <w:tcPr>
            <w:tcW w:w="992"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hint="eastAsia"/>
              </w:rPr>
              <w:t>/</w:t>
            </w:r>
          </w:p>
        </w:tc>
        <w:tc>
          <w:tcPr>
            <w:tcW w:w="851" w:type="dxa"/>
          </w:tcPr>
          <w:p w:rsidR="00596ED3" w:rsidRPr="00DD31E8" w:rsidRDefault="00596ED3" w:rsidP="00ED743B">
            <w:pPr>
              <w:pStyle w:val="af1"/>
              <w:ind w:firstLineChars="0" w:firstLine="0"/>
              <w:rPr>
                <w:rFonts w:ascii="Times New Roman" w:hAnsi="Times New Roman"/>
              </w:rPr>
            </w:pPr>
            <w:r w:rsidRPr="00DD31E8">
              <w:rPr>
                <w:rFonts w:ascii="Times New Roman" w:hAnsi="Times New Roman" w:hint="eastAsia"/>
              </w:rPr>
              <w:t>N</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无版本信息</w:t>
            </w:r>
          </w:p>
        </w:tc>
        <w:tc>
          <w:tcPr>
            <w:tcW w:w="2551" w:type="dxa"/>
            <w:vMerge w:val="restart"/>
            <w:vAlign w:val="center"/>
          </w:tcPr>
          <w:p w:rsidR="00596ED3" w:rsidRPr="00DD31E8" w:rsidRDefault="00596ED3" w:rsidP="00B12B7E">
            <w:pPr>
              <w:pStyle w:val="af1"/>
              <w:ind w:firstLineChars="0" w:firstLine="0"/>
              <w:jc w:val="left"/>
              <w:rPr>
                <w:rFonts w:ascii="Times New Roman" w:hAnsi="Times New Roman"/>
              </w:rPr>
            </w:pPr>
          </w:p>
          <w:p w:rsidR="00596ED3" w:rsidRDefault="0022487E" w:rsidP="00B12B7E">
            <w:pPr>
              <w:pStyle w:val="af1"/>
              <w:ind w:firstLineChars="0" w:firstLine="0"/>
              <w:jc w:val="left"/>
              <w:rPr>
                <w:rFonts w:ascii="Times New Roman" w:hAnsi="Times New Roman"/>
              </w:rPr>
            </w:pPr>
            <w:hyperlink r:id="rId13" w:history="1">
              <w:r w:rsidR="00596ED3" w:rsidRPr="000C7DED">
                <w:rPr>
                  <w:rStyle w:val="af2"/>
                  <w:rFonts w:ascii="Times New Roman" w:hAnsi="Times New Roman"/>
                </w:rPr>
                <w:t>http://192.168.0.11:8081/svn/rdrelease/</w:t>
              </w:r>
              <w:r w:rsidR="00596ED3" w:rsidRPr="000C7DED">
                <w:rPr>
                  <w:rStyle w:val="af2"/>
                  <w:rFonts w:ascii="Times New Roman" w:hAnsi="Times New Roman"/>
                </w:rPr>
                <w:t>软件发布</w:t>
              </w:r>
              <w:r w:rsidR="00596ED3" w:rsidRPr="000C7DED">
                <w:rPr>
                  <w:rStyle w:val="af2"/>
                  <w:rFonts w:ascii="Times New Roman" w:hAnsi="Times New Roman"/>
                </w:rPr>
                <w:t>/NETCA_CRYPTO/current/winX86/</w:t>
              </w:r>
              <w:r w:rsidR="00596ED3" w:rsidRPr="000C7DED">
                <w:rPr>
                  <w:rStyle w:val="af2"/>
                  <w:rFonts w:ascii="Times New Roman" w:hAnsi="Times New Roman"/>
                </w:rPr>
                <w:t>动态库</w:t>
              </w:r>
              <w:r w:rsidR="00596ED3" w:rsidRPr="000C7DED">
                <w:rPr>
                  <w:rStyle w:val="af2"/>
                  <w:rFonts w:ascii="Times New Roman" w:hAnsi="Times New Roman"/>
                </w:rPr>
                <w:t>/Crypto</w:t>
              </w:r>
            </w:hyperlink>
          </w:p>
          <w:p w:rsidR="00596ED3" w:rsidRPr="00DD31E8" w:rsidRDefault="00596ED3" w:rsidP="006C4E28">
            <w:pPr>
              <w:pStyle w:val="af1"/>
              <w:ind w:firstLineChars="0" w:firstLine="0"/>
              <w:jc w:val="center"/>
              <w:rPr>
                <w:rFonts w:ascii="Times New Roman" w:hAnsi="Times New Roman"/>
              </w:rPr>
            </w:pPr>
          </w:p>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bookmarkStart w:id="3" w:name="_GoBack" w:colFirst="2" w:colLast="2"/>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NETCA_ASN1.dll</w:t>
            </w:r>
          </w:p>
        </w:tc>
        <w:tc>
          <w:tcPr>
            <w:tcW w:w="992" w:type="dxa"/>
          </w:tcPr>
          <w:p w:rsidR="00596ED3" w:rsidRPr="00DD31E8" w:rsidRDefault="00596ED3">
            <w:pPr>
              <w:pStyle w:val="af1"/>
              <w:ind w:firstLineChars="0" w:firstLine="0"/>
              <w:rPr>
                <w:rFonts w:ascii="Times New Roman" w:hAnsi="Times New Roman"/>
              </w:rPr>
            </w:pPr>
            <w:r>
              <w:rPr>
                <w:rFonts w:ascii="Times New Roman" w:hAnsi="Times New Roman" w:hint="eastAsia"/>
              </w:rPr>
              <w:t>1.</w:t>
            </w:r>
            <w:r w:rsidR="0022487E">
              <w:rPr>
                <w:rFonts w:ascii="Times New Roman" w:hAnsi="Times New Roman"/>
              </w:rPr>
              <w:t>9.0.0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rPr>
          <w:trHeight w:val="636"/>
        </w:trPr>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NETCA_CRYPTO.dll</w:t>
            </w:r>
          </w:p>
        </w:tc>
        <w:tc>
          <w:tcPr>
            <w:tcW w:w="992" w:type="dxa"/>
          </w:tcPr>
          <w:p w:rsidR="00596ED3" w:rsidRPr="00DD31E8" w:rsidRDefault="00596ED3">
            <w:pPr>
              <w:pStyle w:val="af1"/>
              <w:ind w:firstLineChars="0" w:firstLine="0"/>
              <w:rPr>
                <w:rFonts w:ascii="Times New Roman" w:hAnsi="Times New Roman"/>
              </w:rPr>
            </w:pPr>
            <w:r>
              <w:rPr>
                <w:rFonts w:ascii="Times New Roman" w:hAnsi="Times New Roman"/>
              </w:rPr>
              <w:t>5.</w:t>
            </w:r>
            <w:r w:rsidR="00594CB6">
              <w:rPr>
                <w:rFonts w:ascii="Times New Roman" w:hAnsi="Times New Roman"/>
              </w:rPr>
              <w:t>1</w:t>
            </w:r>
            <w:r w:rsidR="0022487E">
              <w:rPr>
                <w:rFonts w:ascii="Times New Roman" w:hAnsi="Times New Roman"/>
              </w:rPr>
              <w:t>1.4.0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中间件核心动态库文件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NETCA_CRYPTO_UI.dll</w:t>
            </w:r>
          </w:p>
        </w:tc>
        <w:tc>
          <w:tcPr>
            <w:tcW w:w="992" w:type="dxa"/>
          </w:tcPr>
          <w:p w:rsidR="00596ED3" w:rsidRDefault="00596ED3" w:rsidP="00B12B7E">
            <w:pPr>
              <w:pStyle w:val="af1"/>
              <w:ind w:firstLineChars="0" w:firstLine="0"/>
              <w:rPr>
                <w:rFonts w:ascii="Times New Roman" w:hAnsi="Times New Roman"/>
              </w:rPr>
            </w:pPr>
          </w:p>
          <w:p w:rsidR="00596ED3" w:rsidRPr="00DD31E8" w:rsidRDefault="00596ED3">
            <w:pPr>
              <w:pStyle w:val="af1"/>
              <w:ind w:firstLineChars="0" w:firstLine="0"/>
              <w:rPr>
                <w:rFonts w:ascii="Times New Roman" w:hAnsi="Times New Roman"/>
              </w:rPr>
            </w:pPr>
            <w:r>
              <w:rPr>
                <w:rFonts w:ascii="Times New Roman" w:hAnsi="Times New Roman"/>
              </w:rPr>
              <w:t>1.2.9.</w:t>
            </w:r>
            <w:r w:rsidR="00F02519">
              <w:rPr>
                <w:rFonts w:ascii="Times New Roman" w:hAnsi="Times New Roman"/>
              </w:rPr>
              <w:t>5</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UI</w:t>
            </w:r>
            <w:r w:rsidRPr="00DD31E8">
              <w:rPr>
                <w:rFonts w:ascii="Times New Roman" w:hAnsi="Times New Roman" w:hint="eastAsia"/>
              </w:rPr>
              <w:t>核心文件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NETCA_CRYPTO_UI_RES_1028.DLL</w:t>
            </w:r>
          </w:p>
        </w:tc>
        <w:tc>
          <w:tcPr>
            <w:tcW w:w="992" w:type="dxa"/>
          </w:tcPr>
          <w:p w:rsidR="00596ED3" w:rsidRDefault="00596ED3" w:rsidP="00B12B7E">
            <w:pPr>
              <w:pStyle w:val="af1"/>
              <w:ind w:firstLineChars="0" w:firstLine="0"/>
              <w:rPr>
                <w:rFonts w:ascii="Times New Roman" w:hAnsi="Times New Roman"/>
                <w:szCs w:val="21"/>
              </w:rPr>
            </w:pPr>
          </w:p>
          <w:p w:rsidR="00596ED3" w:rsidRPr="00DD31E8" w:rsidRDefault="00596ED3">
            <w:pPr>
              <w:pStyle w:val="af1"/>
              <w:ind w:firstLineChars="0" w:firstLine="0"/>
              <w:rPr>
                <w:rFonts w:ascii="Times New Roman" w:hAnsi="Times New Roman"/>
                <w:szCs w:val="21"/>
              </w:rPr>
            </w:pPr>
            <w:r>
              <w:rPr>
                <w:rFonts w:ascii="Times New Roman" w:hAnsi="Times New Roman"/>
                <w:szCs w:val="21"/>
              </w:rPr>
              <w:t>1.2.</w:t>
            </w:r>
            <w:r w:rsidR="00F02519">
              <w:rPr>
                <w:rFonts w:ascii="Times New Roman" w:hAnsi="Times New Roman"/>
                <w:szCs w:val="21"/>
              </w:rPr>
              <w:t>5</w:t>
            </w:r>
            <w:r>
              <w:rPr>
                <w:rFonts w:ascii="Times New Roman" w:hAnsi="Times New Roman"/>
                <w:szCs w:val="21"/>
              </w:rPr>
              <w:t>.1</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104CFD">
            <w:pPr>
              <w:autoSpaceDE w:val="0"/>
              <w:autoSpaceDN w:val="0"/>
              <w:adjustRightInd w:val="0"/>
              <w:jc w:val="left"/>
              <w:rPr>
                <w:rFonts w:ascii="Times New Roman" w:hAnsi="Times New Roman" w:cs="Courier New"/>
                <w:kern w:val="0"/>
                <w:szCs w:val="21"/>
                <w:lang w:val="zh-CN"/>
              </w:rPr>
            </w:pPr>
            <w:r w:rsidRPr="00DD31E8">
              <w:rPr>
                <w:rFonts w:ascii="Times New Roman" w:hAnsi="Cambria" w:cs="宋体" w:hint="eastAsia"/>
                <w:kern w:val="0"/>
                <w:szCs w:val="21"/>
                <w:lang w:val="zh-CN"/>
              </w:rPr>
              <w:t>繁体中文支持文件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ind w:firstLineChars="0" w:firstLine="0"/>
              <w:jc w:val="left"/>
              <w:rPr>
                <w:rFonts w:ascii="Times New Roman" w:hAnsi="Times New Roman"/>
              </w:rPr>
            </w:pPr>
            <w:r w:rsidRPr="00DD31E8">
              <w:rPr>
                <w:rFonts w:ascii="Times New Roman" w:hAnsi="Times New Roman"/>
              </w:rPr>
              <w:t>NETCA_CRYPTO_UI_RES_1033.dll</w:t>
            </w:r>
          </w:p>
        </w:tc>
        <w:tc>
          <w:tcPr>
            <w:tcW w:w="992" w:type="dxa"/>
          </w:tcPr>
          <w:p w:rsidR="00596ED3" w:rsidRDefault="00596ED3" w:rsidP="00B12B7E">
            <w:pPr>
              <w:pStyle w:val="af1"/>
              <w:ind w:firstLineChars="0" w:firstLine="0"/>
              <w:rPr>
                <w:rFonts w:ascii="Times New Roman" w:hAnsi="Times New Roman"/>
              </w:rPr>
            </w:pPr>
          </w:p>
          <w:p w:rsidR="00596ED3" w:rsidRPr="00DD31E8" w:rsidRDefault="00596ED3">
            <w:pPr>
              <w:pStyle w:val="af1"/>
              <w:ind w:firstLineChars="0" w:firstLine="0"/>
              <w:rPr>
                <w:rFonts w:ascii="Times New Roman" w:hAnsi="Times New Roman"/>
              </w:rPr>
            </w:pPr>
            <w:r>
              <w:rPr>
                <w:rFonts w:ascii="Times New Roman" w:hAnsi="Times New Roman"/>
                <w:szCs w:val="21"/>
              </w:rPr>
              <w:t>1.2.</w:t>
            </w:r>
            <w:r w:rsidR="00F02519">
              <w:rPr>
                <w:rFonts w:ascii="Times New Roman" w:hAnsi="Times New Roman"/>
                <w:szCs w:val="21"/>
              </w:rPr>
              <w:t>5</w:t>
            </w:r>
            <w:r>
              <w:rPr>
                <w:rFonts w:ascii="Times New Roman" w:hAnsi="Times New Roman"/>
                <w:szCs w:val="21"/>
              </w:rPr>
              <w:t>.1</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英文支持文件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210C7">
        <w:trPr>
          <w:trHeight w:val="718"/>
        </w:trPr>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tabs>
                <w:tab w:val="left" w:pos="915"/>
              </w:tabs>
              <w:ind w:firstLineChars="0" w:firstLine="0"/>
              <w:rPr>
                <w:rFonts w:ascii="Times New Roman" w:hAnsi="Times New Roman"/>
              </w:rPr>
            </w:pPr>
            <w:r w:rsidRPr="00DD31E8">
              <w:rPr>
                <w:rFonts w:ascii="Times New Roman" w:hAnsi="Times New Roman"/>
              </w:rPr>
              <w:t>NETCA_CRYPTO_UI_RES_2052.DLL</w:t>
            </w:r>
          </w:p>
        </w:tc>
        <w:tc>
          <w:tcPr>
            <w:tcW w:w="992" w:type="dxa"/>
          </w:tcPr>
          <w:p w:rsidR="00596ED3" w:rsidRDefault="00596ED3" w:rsidP="00B12B7E">
            <w:pPr>
              <w:pStyle w:val="af1"/>
              <w:ind w:firstLineChars="0" w:firstLine="0"/>
              <w:rPr>
                <w:rFonts w:ascii="Times New Roman" w:hAnsi="Times New Roman"/>
              </w:rPr>
            </w:pPr>
          </w:p>
          <w:p w:rsidR="00596ED3" w:rsidRPr="00DD31E8" w:rsidRDefault="00596ED3">
            <w:pPr>
              <w:pStyle w:val="af1"/>
              <w:ind w:firstLineChars="0" w:firstLine="0"/>
              <w:rPr>
                <w:rFonts w:ascii="Times New Roman" w:hAnsi="Times New Roman"/>
              </w:rPr>
            </w:pPr>
            <w:r>
              <w:rPr>
                <w:rFonts w:ascii="Times New Roman" w:hAnsi="Times New Roman"/>
                <w:szCs w:val="21"/>
              </w:rPr>
              <w:t>1.2.</w:t>
            </w:r>
            <w:r w:rsidR="00F02519">
              <w:rPr>
                <w:rFonts w:ascii="Times New Roman" w:hAnsi="Times New Roman"/>
                <w:szCs w:val="21"/>
              </w:rPr>
              <w:t>5</w:t>
            </w:r>
            <w:r>
              <w:rPr>
                <w:rFonts w:ascii="Times New Roman" w:hAnsi="Times New Roman"/>
                <w:szCs w:val="21"/>
              </w:rPr>
              <w:t>.</w:t>
            </w:r>
            <w:r w:rsidR="00F02519">
              <w:rPr>
                <w:rFonts w:ascii="Times New Roman" w:hAnsi="Times New Roman"/>
                <w:szCs w:val="21"/>
              </w:rPr>
              <w:t>1</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简体中文支持文件</w:t>
            </w:r>
          </w:p>
        </w:tc>
        <w:tc>
          <w:tcPr>
            <w:tcW w:w="2551" w:type="dxa"/>
            <w:vMerge/>
            <w:vAlign w:val="center"/>
          </w:tcPr>
          <w:p w:rsidR="00596ED3" w:rsidRPr="00DD31E8" w:rsidRDefault="00596ED3" w:rsidP="006C4E28">
            <w:pPr>
              <w:pStyle w:val="af1"/>
              <w:jc w:val="center"/>
              <w:rPr>
                <w:rFonts w:ascii="Times New Roman" w:hAnsi="Times New Roman"/>
              </w:rPr>
            </w:pPr>
          </w:p>
        </w:tc>
      </w:tr>
      <w:bookmarkEnd w:id="3"/>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NETCA_LOG.dll</w:t>
            </w:r>
          </w:p>
        </w:tc>
        <w:tc>
          <w:tcPr>
            <w:tcW w:w="992" w:type="dxa"/>
          </w:tcPr>
          <w:p w:rsidR="00596ED3" w:rsidRPr="00DD31E8" w:rsidRDefault="00596ED3">
            <w:pPr>
              <w:pStyle w:val="af1"/>
              <w:ind w:firstLineChars="0" w:firstLine="0"/>
              <w:rPr>
                <w:rFonts w:ascii="Times New Roman" w:hAnsi="Times New Roman"/>
              </w:rPr>
            </w:pPr>
            <w:r w:rsidRPr="00DD5C61">
              <w:rPr>
                <w:rFonts w:ascii="Times New Roman" w:hAnsi="Times New Roman"/>
              </w:rPr>
              <w:t>2.</w:t>
            </w:r>
            <w:r w:rsidR="00D15BB1">
              <w:rPr>
                <w:rFonts w:ascii="Times New Roman" w:hAnsi="Times New Roman"/>
              </w:rPr>
              <w:t>3</w:t>
            </w:r>
            <w:r w:rsidRPr="00DD5C61">
              <w:rPr>
                <w:rFonts w:ascii="Times New Roman" w:hAnsi="Times New Roman"/>
              </w:rPr>
              <w:t>.0.</w:t>
            </w:r>
            <w:r w:rsidR="00D15BB1">
              <w:rPr>
                <w:rFonts w:ascii="Times New Roman" w:hAnsi="Times New Roman"/>
              </w:rPr>
              <w:t>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r w:rsidRPr="00DD31E8">
              <w:rPr>
                <w:rFonts w:ascii="Times New Roman" w:hAnsi="Times New Roman" w:hint="eastAsia"/>
              </w:rPr>
              <w:t>日志文件</w:t>
            </w: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NETCA_URL.dll</w:t>
            </w:r>
          </w:p>
        </w:tc>
        <w:tc>
          <w:tcPr>
            <w:tcW w:w="992" w:type="dxa"/>
          </w:tcPr>
          <w:p w:rsidR="00596ED3" w:rsidRPr="00DD31E8" w:rsidRDefault="00596ED3" w:rsidP="00683C76">
            <w:pPr>
              <w:pStyle w:val="af1"/>
              <w:ind w:firstLineChars="0" w:firstLine="0"/>
              <w:rPr>
                <w:rFonts w:ascii="Times New Roman" w:hAnsi="Times New Roman"/>
              </w:rPr>
            </w:pPr>
            <w:r>
              <w:rPr>
                <w:rFonts w:ascii="Times New Roman" w:hAnsi="Times New Roman"/>
              </w:rPr>
              <w:t>1.0.1</w:t>
            </w:r>
            <w:r>
              <w:rPr>
                <w:rFonts w:ascii="Times New Roman" w:hAnsi="Times New Roman" w:hint="eastAsia"/>
              </w:rPr>
              <w:t>2</w:t>
            </w:r>
            <w:r>
              <w:rPr>
                <w:rFonts w:ascii="Times New Roman" w:hAnsi="Times New Roman"/>
              </w:rPr>
              <w:t>.0</w:t>
            </w: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6C4E28">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ind w:firstLineChars="0" w:firstLine="0"/>
              <w:rPr>
                <w:rFonts w:ascii="Times New Roman" w:hAnsi="Times New Roman"/>
              </w:rPr>
            </w:pPr>
            <w:r w:rsidRPr="00DD31E8">
              <w:rPr>
                <w:rFonts w:ascii="Times New Roman" w:hAnsi="Times New Roman"/>
              </w:rPr>
              <w:t>NETCA_USBKeySvr.dll</w:t>
            </w:r>
          </w:p>
        </w:tc>
        <w:tc>
          <w:tcPr>
            <w:tcW w:w="992" w:type="dxa"/>
          </w:tcPr>
          <w:p w:rsidR="00596ED3" w:rsidRDefault="00596ED3" w:rsidP="001A4D28">
            <w:pPr>
              <w:pStyle w:val="af1"/>
              <w:ind w:firstLineChars="0" w:firstLine="0"/>
              <w:rPr>
                <w:rFonts w:ascii="Times New Roman" w:hAnsi="Times New Roman"/>
              </w:rPr>
            </w:pPr>
            <w:r>
              <w:rPr>
                <w:rFonts w:ascii="Times New Roman" w:hAnsi="Times New Roman" w:hint="eastAsia"/>
              </w:rPr>
              <w:t>1.0.4.0</w:t>
            </w:r>
          </w:p>
          <w:p w:rsidR="00596ED3" w:rsidRPr="00DD31E8" w:rsidRDefault="00596ED3" w:rsidP="005A0903">
            <w:pPr>
              <w:pStyle w:val="af1"/>
              <w:ind w:firstLineChars="0" w:firstLine="0"/>
              <w:rPr>
                <w:rFonts w:ascii="Times New Roman" w:hAnsi="Times New Roman"/>
              </w:rPr>
            </w:pP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vAlign w:val="center"/>
          </w:tcPr>
          <w:p w:rsidR="00596ED3" w:rsidRPr="00DD31E8" w:rsidRDefault="00596ED3" w:rsidP="006C4E28">
            <w:pPr>
              <w:pStyle w:val="af1"/>
              <w:jc w:val="center"/>
              <w:rPr>
                <w:rFonts w:ascii="Times New Roman" w:hAnsi="Times New Roman"/>
              </w:rPr>
            </w:pPr>
          </w:p>
        </w:tc>
      </w:tr>
      <w:tr w:rsidR="00596ED3" w:rsidRPr="00DD31E8" w:rsidTr="003E0AAA">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446FE1">
            <w:pPr>
              <w:pStyle w:val="af1"/>
              <w:ind w:firstLineChars="0" w:firstLine="0"/>
              <w:rPr>
                <w:rFonts w:ascii="Times New Roman" w:hAnsi="Times New Roman"/>
              </w:rPr>
            </w:pPr>
            <w:r w:rsidRPr="00DD31E8">
              <w:rPr>
                <w:rFonts w:ascii="Times New Roman" w:hAnsi="Times New Roman"/>
              </w:rPr>
              <w:t>NETCA_UTIL.dll</w:t>
            </w:r>
          </w:p>
        </w:tc>
        <w:tc>
          <w:tcPr>
            <w:tcW w:w="992" w:type="dxa"/>
          </w:tcPr>
          <w:p w:rsidR="00596ED3" w:rsidRDefault="00596ED3">
            <w:pPr>
              <w:pStyle w:val="af1"/>
              <w:ind w:firstLineChars="0" w:firstLine="0"/>
              <w:rPr>
                <w:rFonts w:ascii="Times New Roman" w:hAnsi="Times New Roman"/>
              </w:rPr>
            </w:pPr>
            <w:r>
              <w:rPr>
                <w:rFonts w:ascii="Times New Roman" w:hAnsi="Times New Roman"/>
              </w:rPr>
              <w:t>2.</w:t>
            </w:r>
            <w:r w:rsidR="00F02519">
              <w:rPr>
                <w:rFonts w:ascii="Times New Roman" w:hAnsi="Times New Roman"/>
              </w:rPr>
              <w:t>7</w:t>
            </w:r>
            <w:r>
              <w:rPr>
                <w:rFonts w:ascii="Times New Roman" w:hAnsi="Times New Roman"/>
              </w:rPr>
              <w:t>.</w:t>
            </w:r>
            <w:r w:rsidR="00F02519">
              <w:rPr>
                <w:rFonts w:ascii="Times New Roman" w:hAnsi="Times New Roman"/>
              </w:rPr>
              <w:t>1</w:t>
            </w:r>
            <w:r>
              <w:rPr>
                <w:rFonts w:ascii="Times New Roman" w:hAnsi="Times New Roman"/>
              </w:rPr>
              <w:t>.</w:t>
            </w:r>
            <w:r>
              <w:rPr>
                <w:rFonts w:ascii="Times New Roman" w:hAnsi="Times New Roman" w:hint="eastAsia"/>
              </w:rPr>
              <w:t>0</w:t>
            </w:r>
          </w:p>
          <w:p w:rsidR="00596ED3" w:rsidRPr="00DD31E8" w:rsidRDefault="00596ED3">
            <w:pPr>
              <w:pStyle w:val="af1"/>
              <w:ind w:firstLineChars="0" w:firstLine="0"/>
              <w:rPr>
                <w:rFonts w:ascii="Times New Roman" w:hAnsi="Times New Roman"/>
              </w:rPr>
            </w:pP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4E22EE">
            <w:pPr>
              <w:pStyle w:val="af1"/>
              <w:ind w:firstLineChars="0" w:firstLine="0"/>
              <w:rPr>
                <w:rFonts w:ascii="Times New Roman" w:hAnsi="Times New Roman"/>
              </w:rPr>
            </w:pPr>
          </w:p>
        </w:tc>
        <w:tc>
          <w:tcPr>
            <w:tcW w:w="2551" w:type="dxa"/>
            <w:vMerge/>
          </w:tcPr>
          <w:p w:rsidR="00596ED3" w:rsidRPr="00DD31E8" w:rsidRDefault="00596ED3" w:rsidP="00E33135">
            <w:pPr>
              <w:pStyle w:val="af1"/>
              <w:rPr>
                <w:rFonts w:ascii="Times New Roman" w:hAnsi="Times New Roman"/>
              </w:rPr>
            </w:pPr>
          </w:p>
        </w:tc>
      </w:tr>
      <w:tr w:rsidR="00596ED3" w:rsidRPr="00DD31E8" w:rsidTr="003E0AAA">
        <w:trPr>
          <w:trHeight w:val="357"/>
        </w:trPr>
        <w:tc>
          <w:tcPr>
            <w:tcW w:w="1276" w:type="dxa"/>
            <w:vMerge/>
          </w:tcPr>
          <w:p w:rsidR="00596ED3" w:rsidRPr="00DD31E8" w:rsidRDefault="00596ED3" w:rsidP="00104CFD">
            <w:pPr>
              <w:rPr>
                <w:rFonts w:ascii="Times New Roman" w:hAnsi="Times New Roman"/>
              </w:rPr>
            </w:pPr>
          </w:p>
        </w:tc>
        <w:tc>
          <w:tcPr>
            <w:tcW w:w="2268" w:type="dxa"/>
          </w:tcPr>
          <w:p w:rsidR="00596ED3" w:rsidRPr="00DD31E8" w:rsidRDefault="00596ED3" w:rsidP="001A4D28">
            <w:pPr>
              <w:pStyle w:val="af1"/>
              <w:ind w:firstLineChars="0" w:firstLine="0"/>
              <w:rPr>
                <w:rFonts w:ascii="Times New Roman" w:hAnsi="Times New Roman"/>
              </w:rPr>
            </w:pPr>
            <w:r w:rsidRPr="00DD31E8">
              <w:rPr>
                <w:rFonts w:ascii="Times New Roman" w:hAnsi="Times New Roman"/>
              </w:rPr>
              <w:t>NETCA_XML.dll</w:t>
            </w:r>
          </w:p>
        </w:tc>
        <w:tc>
          <w:tcPr>
            <w:tcW w:w="992" w:type="dxa"/>
          </w:tcPr>
          <w:p w:rsidR="00596ED3" w:rsidRPr="00063AE2" w:rsidRDefault="00596ED3" w:rsidP="001A4D28">
            <w:pPr>
              <w:pStyle w:val="af1"/>
              <w:ind w:firstLineChars="0" w:firstLine="0"/>
              <w:rPr>
                <w:rFonts w:ascii="Times New Roman" w:hAnsi="Times New Roman"/>
              </w:rPr>
            </w:pPr>
            <w:r w:rsidRPr="00063AE2">
              <w:rPr>
                <w:rFonts w:ascii="Times New Roman" w:hAnsi="Times New Roman"/>
              </w:rPr>
              <w:t>2</w:t>
            </w:r>
            <w:r>
              <w:rPr>
                <w:rFonts w:ascii="Times New Roman" w:hAnsi="Times New Roman" w:hint="eastAsia"/>
              </w:rPr>
              <w:t>.2.1.0</w:t>
            </w:r>
          </w:p>
          <w:p w:rsidR="00596ED3" w:rsidRPr="00DD31E8" w:rsidRDefault="00596ED3" w:rsidP="001A4D28">
            <w:pPr>
              <w:pStyle w:val="af1"/>
              <w:ind w:firstLineChars="0" w:firstLine="0"/>
              <w:rPr>
                <w:rFonts w:ascii="Times New Roman" w:hAnsi="Times New Roman"/>
              </w:rPr>
            </w:pPr>
          </w:p>
        </w:tc>
        <w:tc>
          <w:tcPr>
            <w:tcW w:w="851" w:type="dxa"/>
          </w:tcPr>
          <w:p w:rsidR="00596ED3" w:rsidRPr="003F244A" w:rsidRDefault="00596ED3"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596ED3" w:rsidRPr="00DD31E8" w:rsidRDefault="00596ED3" w:rsidP="00104CFD">
            <w:pPr>
              <w:rPr>
                <w:rFonts w:ascii="Times New Roman" w:hAnsi="Times New Roman"/>
              </w:rPr>
            </w:pPr>
            <w:r w:rsidRPr="00DD31E8">
              <w:rPr>
                <w:rFonts w:ascii="Times New Roman" w:hAnsi="Times New Roman" w:hint="eastAsia"/>
              </w:rPr>
              <w:t>XML</w:t>
            </w:r>
            <w:r w:rsidRPr="00DD31E8">
              <w:rPr>
                <w:rFonts w:ascii="Times New Roman" w:hAnsi="Times New Roman" w:hint="eastAsia"/>
              </w:rPr>
              <w:t>支持文件</w:t>
            </w:r>
          </w:p>
        </w:tc>
        <w:tc>
          <w:tcPr>
            <w:tcW w:w="2551" w:type="dxa"/>
            <w:vMerge/>
          </w:tcPr>
          <w:p w:rsidR="00596ED3" w:rsidRPr="00DD31E8" w:rsidRDefault="00596ED3" w:rsidP="00E33135">
            <w:pPr>
              <w:pStyle w:val="af1"/>
              <w:rPr>
                <w:rFonts w:ascii="Times New Roman" w:hAnsi="Times New Roman"/>
              </w:rPr>
            </w:pPr>
          </w:p>
        </w:tc>
      </w:tr>
      <w:tr w:rsidR="00596ED3" w:rsidRPr="00DD31E8" w:rsidTr="003E0AAA">
        <w:trPr>
          <w:trHeight w:val="357"/>
        </w:trPr>
        <w:tc>
          <w:tcPr>
            <w:tcW w:w="1276" w:type="dxa"/>
            <w:vMerge/>
          </w:tcPr>
          <w:p w:rsidR="00596ED3" w:rsidRPr="00596ED3" w:rsidRDefault="00596ED3" w:rsidP="00104CFD">
            <w:pPr>
              <w:rPr>
                <w:rFonts w:ascii="Times New Roman" w:hAnsi="Times New Roman"/>
              </w:rPr>
            </w:pPr>
          </w:p>
        </w:tc>
        <w:tc>
          <w:tcPr>
            <w:tcW w:w="2268" w:type="dxa"/>
          </w:tcPr>
          <w:p w:rsidR="00596ED3" w:rsidRPr="00596ED3" w:rsidRDefault="00596ED3" w:rsidP="001A4D28">
            <w:pPr>
              <w:pStyle w:val="af1"/>
              <w:ind w:firstLineChars="0" w:firstLine="0"/>
              <w:rPr>
                <w:rFonts w:ascii="Times New Roman" w:hAnsi="Times New Roman"/>
              </w:rPr>
            </w:pPr>
            <w:r w:rsidRPr="00596ED3">
              <w:rPr>
                <w:rFonts w:ascii="Times New Roman" w:hAnsi="Times New Roman"/>
              </w:rPr>
              <w:t>NetcaFormatObject.dll</w:t>
            </w:r>
          </w:p>
        </w:tc>
        <w:tc>
          <w:tcPr>
            <w:tcW w:w="992" w:type="dxa"/>
          </w:tcPr>
          <w:p w:rsidR="00596ED3" w:rsidRDefault="00596ED3" w:rsidP="001A4D28">
            <w:pPr>
              <w:pStyle w:val="af1"/>
              <w:ind w:firstLineChars="0" w:firstLine="0"/>
              <w:rPr>
                <w:rFonts w:ascii="Times New Roman" w:hAnsi="Times New Roman"/>
              </w:rPr>
            </w:pPr>
          </w:p>
          <w:p w:rsidR="00596ED3" w:rsidRPr="00063AE2" w:rsidRDefault="00596ED3" w:rsidP="001A4D28">
            <w:pPr>
              <w:pStyle w:val="af1"/>
              <w:ind w:firstLineChars="0" w:firstLine="0"/>
              <w:rPr>
                <w:rFonts w:ascii="Times New Roman" w:hAnsi="Times New Roman"/>
              </w:rPr>
            </w:pPr>
            <w:r>
              <w:rPr>
                <w:rFonts w:ascii="Times New Roman" w:hAnsi="Times New Roman"/>
              </w:rPr>
              <w:t>1.0.0.5</w:t>
            </w:r>
          </w:p>
        </w:tc>
        <w:tc>
          <w:tcPr>
            <w:tcW w:w="851" w:type="dxa"/>
          </w:tcPr>
          <w:p w:rsidR="00596ED3" w:rsidRPr="003F244A" w:rsidRDefault="00596ED3" w:rsidP="00ED743B">
            <w:pPr>
              <w:pStyle w:val="af1"/>
              <w:ind w:firstLineChars="0" w:firstLine="0"/>
              <w:rPr>
                <w:rFonts w:ascii="Times New Roman" w:hAnsi="Times New Roman"/>
                <w:b/>
                <w:color w:val="00B050"/>
              </w:rPr>
            </w:pPr>
            <w:r>
              <w:rPr>
                <w:rFonts w:ascii="Times New Roman" w:hAnsi="Times New Roman" w:hint="eastAsia"/>
                <w:b/>
                <w:color w:val="00B050"/>
              </w:rPr>
              <w:t>Y</w:t>
            </w:r>
          </w:p>
        </w:tc>
        <w:tc>
          <w:tcPr>
            <w:tcW w:w="1701" w:type="dxa"/>
          </w:tcPr>
          <w:p w:rsidR="00596ED3" w:rsidRDefault="00596ED3" w:rsidP="00104CFD">
            <w:pPr>
              <w:rPr>
                <w:rFonts w:ascii="Times New Roman" w:hAnsi="Times New Roman"/>
              </w:rPr>
            </w:pPr>
            <w:r>
              <w:rPr>
                <w:rFonts w:ascii="Times New Roman" w:hAnsi="Times New Roman" w:hint="eastAsia"/>
              </w:rPr>
              <w:t>显示证书自定义的扩展和证书链信息</w:t>
            </w:r>
          </w:p>
          <w:p w:rsidR="00596ED3" w:rsidRDefault="00596ED3" w:rsidP="00104CFD">
            <w:pPr>
              <w:rPr>
                <w:rFonts w:ascii="Times New Roman" w:hAnsi="Times New Roman"/>
              </w:rPr>
            </w:pPr>
          </w:p>
          <w:p w:rsidR="00596ED3" w:rsidRPr="00DD31E8" w:rsidRDefault="00596ED3" w:rsidP="00104CFD">
            <w:pPr>
              <w:rPr>
                <w:rFonts w:ascii="Times New Roman" w:hAnsi="Times New Roman"/>
              </w:rPr>
            </w:pPr>
            <w:r w:rsidRPr="00DD31E8">
              <w:rPr>
                <w:rFonts w:ascii="Times New Roman" w:hAnsi="Times New Roman" w:hint="eastAsia"/>
                <w:szCs w:val="21"/>
              </w:rPr>
              <w:lastRenderedPageBreak/>
              <w:t>注册的命令为：</w:t>
            </w:r>
            <w:r w:rsidRPr="00DD31E8">
              <w:rPr>
                <w:rFonts w:ascii="Times New Roman" w:hAnsi="Times New Roman"/>
                <w:color w:val="000000"/>
                <w:szCs w:val="21"/>
              </w:rPr>
              <w:t xml:space="preserve">regsvr32 </w:t>
            </w:r>
            <w:r w:rsidRPr="00276BB0">
              <w:rPr>
                <w:rFonts w:hint="eastAsia"/>
                <w:b/>
              </w:rPr>
              <w:t>{netcaSys}</w:t>
            </w:r>
            <w:r w:rsidRPr="00DD31E8">
              <w:rPr>
                <w:rFonts w:ascii="Times New Roman" w:hAnsi="Times New Roman"/>
                <w:color w:val="000000"/>
                <w:szCs w:val="21"/>
              </w:rPr>
              <w:t>\</w:t>
            </w:r>
            <w:r w:rsidRPr="00DD31E8">
              <w:rPr>
                <w:rFonts w:ascii="Times New Roman" w:hAnsi="Times New Roman"/>
                <w:szCs w:val="21"/>
              </w:rPr>
              <w:t xml:space="preserve"> </w:t>
            </w:r>
            <w:r w:rsidRPr="00063AE2">
              <w:rPr>
                <w:rFonts w:ascii="Times New Roman" w:hAnsi="Times New Roman"/>
              </w:rPr>
              <w:t>NetcaFormatObject.dll</w:t>
            </w:r>
          </w:p>
        </w:tc>
        <w:tc>
          <w:tcPr>
            <w:tcW w:w="2551" w:type="dxa"/>
            <w:vMerge/>
          </w:tcPr>
          <w:p w:rsidR="00596ED3" w:rsidRPr="00DD31E8" w:rsidRDefault="00596ED3" w:rsidP="00E33135">
            <w:pPr>
              <w:pStyle w:val="af1"/>
              <w:rPr>
                <w:rFonts w:ascii="Times New Roman" w:hAnsi="Times New Roman"/>
              </w:rPr>
            </w:pPr>
          </w:p>
        </w:tc>
      </w:tr>
      <w:tr w:rsidR="00596ED3" w:rsidRPr="00DD31E8" w:rsidTr="003E0AAA">
        <w:trPr>
          <w:trHeight w:val="357"/>
        </w:trPr>
        <w:tc>
          <w:tcPr>
            <w:tcW w:w="1276" w:type="dxa"/>
            <w:vMerge/>
          </w:tcPr>
          <w:p w:rsidR="00596ED3" w:rsidRPr="00596ED3" w:rsidRDefault="00596ED3" w:rsidP="00596ED3">
            <w:pPr>
              <w:rPr>
                <w:rFonts w:ascii="Times New Roman" w:hAnsi="Times New Roman"/>
              </w:rPr>
            </w:pPr>
          </w:p>
        </w:tc>
        <w:tc>
          <w:tcPr>
            <w:tcW w:w="2268" w:type="dxa"/>
          </w:tcPr>
          <w:p w:rsidR="00596ED3" w:rsidRPr="00596ED3" w:rsidRDefault="00596ED3" w:rsidP="00596ED3">
            <w:pPr>
              <w:pStyle w:val="af1"/>
              <w:ind w:firstLineChars="0" w:firstLine="0"/>
              <w:rPr>
                <w:rFonts w:ascii="Times New Roman" w:hAnsi="Times New Roman"/>
              </w:rPr>
            </w:pPr>
            <w:r>
              <w:rPr>
                <w:rFonts w:hint="eastAsia"/>
              </w:rPr>
              <w:t>NETCA_URL2.dll</w:t>
            </w:r>
          </w:p>
        </w:tc>
        <w:tc>
          <w:tcPr>
            <w:tcW w:w="992" w:type="dxa"/>
          </w:tcPr>
          <w:p w:rsidR="00596ED3" w:rsidDel="00F2770C" w:rsidRDefault="00596ED3">
            <w:pPr>
              <w:pStyle w:val="af1"/>
              <w:ind w:firstLineChars="0" w:firstLine="0"/>
              <w:rPr>
                <w:rFonts w:ascii="Times New Roman" w:hAnsi="Times New Roman"/>
              </w:rPr>
            </w:pPr>
            <w:r>
              <w:rPr>
                <w:rFonts w:ascii="Times New Roman" w:hAnsi="Times New Roman" w:hint="eastAsia"/>
              </w:rPr>
              <w:t>V1.</w:t>
            </w:r>
            <w:r w:rsidR="00AD22F8">
              <w:rPr>
                <w:rFonts w:ascii="Times New Roman" w:hAnsi="Times New Roman"/>
              </w:rPr>
              <w:t>5</w:t>
            </w:r>
            <w:r>
              <w:rPr>
                <w:rFonts w:ascii="Times New Roman" w:hAnsi="Times New Roman" w:hint="eastAsia"/>
              </w:rPr>
              <w:t>.</w:t>
            </w:r>
            <w:r w:rsidR="00AD22F8">
              <w:rPr>
                <w:rFonts w:ascii="Times New Roman" w:hAnsi="Times New Roman"/>
              </w:rPr>
              <w:t>2</w:t>
            </w:r>
            <w:r>
              <w:rPr>
                <w:rFonts w:ascii="Times New Roman" w:hAnsi="Times New Roman" w:hint="eastAsia"/>
              </w:rPr>
              <w:t>.</w:t>
            </w:r>
            <w:r w:rsidR="00AD22F8">
              <w:rPr>
                <w:rFonts w:ascii="Times New Roman" w:hAnsi="Times New Roman"/>
              </w:rPr>
              <w:t>0</w:t>
            </w:r>
          </w:p>
        </w:tc>
        <w:tc>
          <w:tcPr>
            <w:tcW w:w="851" w:type="dxa"/>
          </w:tcPr>
          <w:p w:rsidR="00596ED3" w:rsidRDefault="00596ED3" w:rsidP="00596ED3">
            <w:pPr>
              <w:pStyle w:val="af1"/>
              <w:ind w:firstLineChars="0" w:firstLine="0"/>
              <w:rPr>
                <w:rFonts w:ascii="Times New Roman" w:hAnsi="Times New Roman"/>
                <w:b/>
                <w:color w:val="00B050"/>
              </w:rPr>
            </w:pPr>
            <w:r w:rsidRPr="00A52D1C">
              <w:rPr>
                <w:rFonts w:ascii="Times New Roman" w:hAnsi="Times New Roman" w:hint="eastAsia"/>
                <w:color w:val="00B050"/>
              </w:rPr>
              <w:t>Y</w:t>
            </w:r>
          </w:p>
        </w:tc>
        <w:tc>
          <w:tcPr>
            <w:tcW w:w="1701" w:type="dxa"/>
          </w:tcPr>
          <w:p w:rsidR="00596ED3" w:rsidRDefault="00596ED3" w:rsidP="00596ED3">
            <w:pPr>
              <w:rPr>
                <w:rFonts w:ascii="Times New Roman" w:hAnsi="Times New Roman"/>
              </w:rPr>
            </w:pPr>
          </w:p>
        </w:tc>
        <w:tc>
          <w:tcPr>
            <w:tcW w:w="2551" w:type="dxa"/>
            <w:vMerge/>
          </w:tcPr>
          <w:p w:rsidR="00596ED3" w:rsidRPr="00DD31E8" w:rsidRDefault="00596ED3" w:rsidP="00596ED3">
            <w:pPr>
              <w:pStyle w:val="af1"/>
              <w:rPr>
                <w:rFonts w:ascii="Times New Roman" w:hAnsi="Times New Roman"/>
              </w:rPr>
            </w:pPr>
          </w:p>
        </w:tc>
      </w:tr>
      <w:tr w:rsidR="00A84505" w:rsidRPr="00DD31E8" w:rsidTr="003E0AAA">
        <w:tc>
          <w:tcPr>
            <w:tcW w:w="1276" w:type="dxa"/>
            <w:vMerge w:val="restart"/>
          </w:tcPr>
          <w:p w:rsidR="00A84505" w:rsidRPr="00DD31E8" w:rsidRDefault="00A84505" w:rsidP="00104CFD">
            <w:pPr>
              <w:rPr>
                <w:rFonts w:ascii="Times New Roman" w:hAnsi="Times New Roman"/>
              </w:rPr>
            </w:pPr>
            <w:r w:rsidRPr="00DD31E8">
              <w:rPr>
                <w:rFonts w:ascii="Times New Roman" w:hAnsi="Times New Roman"/>
              </w:rPr>
              <w:t>COM</w:t>
            </w:r>
          </w:p>
        </w:tc>
        <w:tc>
          <w:tcPr>
            <w:tcW w:w="2268" w:type="dxa"/>
          </w:tcPr>
          <w:p w:rsidR="00A84505" w:rsidRPr="00DD31E8" w:rsidRDefault="00A84505" w:rsidP="001A4D28">
            <w:pPr>
              <w:pStyle w:val="af1"/>
              <w:ind w:firstLineChars="0" w:firstLine="0"/>
              <w:rPr>
                <w:rFonts w:ascii="Times New Roman" w:hAnsi="Times New Roman"/>
              </w:rPr>
            </w:pPr>
            <w:r w:rsidRPr="00DD31E8">
              <w:rPr>
                <w:rFonts w:ascii="Times New Roman" w:hAnsi="Times New Roman"/>
              </w:rPr>
              <w:t>NetcaPkiCom.dll</w:t>
            </w:r>
          </w:p>
        </w:tc>
        <w:tc>
          <w:tcPr>
            <w:tcW w:w="992" w:type="dxa"/>
          </w:tcPr>
          <w:p w:rsidR="00A84505" w:rsidRDefault="00A84505" w:rsidP="00B12B7E">
            <w:pPr>
              <w:pStyle w:val="af1"/>
              <w:ind w:firstLineChars="0" w:firstLine="0"/>
              <w:rPr>
                <w:rFonts w:ascii="Times New Roman" w:hAnsi="Times New Roman"/>
              </w:rPr>
            </w:pPr>
            <w:r>
              <w:rPr>
                <w:rFonts w:ascii="Times New Roman" w:hAnsi="Times New Roman"/>
              </w:rPr>
              <w:t>2.0.4.0</w:t>
            </w:r>
          </w:p>
          <w:p w:rsidR="00A84505" w:rsidRPr="00DD31E8" w:rsidRDefault="00A84505" w:rsidP="000F5542">
            <w:pPr>
              <w:pStyle w:val="af1"/>
              <w:ind w:firstLineChars="0" w:firstLine="0"/>
              <w:rPr>
                <w:rFonts w:ascii="Times New Roman" w:hAnsi="Times New Roman"/>
              </w:rPr>
            </w:pPr>
          </w:p>
        </w:tc>
        <w:tc>
          <w:tcPr>
            <w:tcW w:w="851" w:type="dxa"/>
          </w:tcPr>
          <w:p w:rsidR="00A84505" w:rsidRPr="003F244A" w:rsidRDefault="00A84505"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A84505" w:rsidRPr="00DD31E8" w:rsidRDefault="00A84505" w:rsidP="0010639A">
            <w:pPr>
              <w:pStyle w:val="af1"/>
              <w:ind w:firstLineChars="0" w:firstLine="0"/>
              <w:rPr>
                <w:rFonts w:ascii="Times New Roman" w:hAnsi="Times New Roman"/>
                <w:szCs w:val="21"/>
              </w:rPr>
            </w:pPr>
            <w:r w:rsidRPr="00DD31E8">
              <w:rPr>
                <w:rFonts w:ascii="Times New Roman" w:hAnsi="Times New Roman" w:hint="eastAsia"/>
                <w:szCs w:val="21"/>
              </w:rPr>
              <w:t>注册的命令为：</w:t>
            </w:r>
            <w:r w:rsidRPr="00DD31E8">
              <w:rPr>
                <w:rFonts w:ascii="Times New Roman" w:hAnsi="Times New Roman"/>
                <w:color w:val="000000"/>
                <w:szCs w:val="21"/>
              </w:rPr>
              <w:t xml:space="preserve">regsvr32 </w:t>
            </w:r>
            <w:r w:rsidRPr="00276BB0">
              <w:rPr>
                <w:rFonts w:hint="eastAsia"/>
                <w:b/>
              </w:rPr>
              <w:t>{netcaSys}</w:t>
            </w:r>
            <w:r w:rsidRPr="00DD31E8">
              <w:rPr>
                <w:rFonts w:ascii="Times New Roman" w:hAnsi="Times New Roman"/>
                <w:color w:val="000000"/>
                <w:szCs w:val="21"/>
              </w:rPr>
              <w:t>\</w:t>
            </w:r>
            <w:r w:rsidRPr="00DD31E8">
              <w:rPr>
                <w:rFonts w:ascii="Times New Roman" w:hAnsi="Times New Roman"/>
                <w:szCs w:val="21"/>
              </w:rPr>
              <w:t xml:space="preserve"> NetcaPkiCom.dll</w:t>
            </w:r>
          </w:p>
        </w:tc>
        <w:tc>
          <w:tcPr>
            <w:tcW w:w="2551" w:type="dxa"/>
            <w:vMerge w:val="restart"/>
          </w:tcPr>
          <w:p w:rsidR="00A84505" w:rsidRDefault="00A84505" w:rsidP="00A23CC6">
            <w:pPr>
              <w:pStyle w:val="af1"/>
              <w:rPr>
                <w:rStyle w:val="af2"/>
              </w:rPr>
            </w:pPr>
          </w:p>
          <w:p w:rsidR="00A84505" w:rsidRDefault="0022487E" w:rsidP="00B12B7E">
            <w:pPr>
              <w:pStyle w:val="af1"/>
              <w:ind w:firstLineChars="0" w:firstLine="0"/>
              <w:rPr>
                <w:rFonts w:ascii="Times New Roman" w:hAnsi="Times New Roman"/>
              </w:rPr>
            </w:pPr>
            <w:hyperlink r:id="rId14" w:history="1">
              <w:r w:rsidR="00A84505" w:rsidRPr="00AA4B79">
                <w:rPr>
                  <w:rStyle w:val="af2"/>
                  <w:rFonts w:ascii="Times New Roman" w:hAnsi="Times New Roman"/>
                </w:rPr>
                <w:t>http://192.168.0.11:8081/svn/rdrelease/</w:t>
              </w:r>
              <w:r w:rsidR="00A84505" w:rsidRPr="00AA4B79">
                <w:rPr>
                  <w:rStyle w:val="af2"/>
                  <w:rFonts w:ascii="Times New Roman" w:hAnsi="Times New Roman"/>
                </w:rPr>
                <w:t>软件发布</w:t>
              </w:r>
              <w:r w:rsidR="00A84505" w:rsidRPr="00AA4B79">
                <w:rPr>
                  <w:rStyle w:val="af2"/>
                  <w:rFonts w:ascii="Times New Roman" w:hAnsi="Times New Roman"/>
                </w:rPr>
                <w:t>/NETCA_CRYPTO/current/winX86/</w:t>
              </w:r>
              <w:r w:rsidR="00A84505" w:rsidRPr="00AA4B79">
                <w:rPr>
                  <w:rStyle w:val="af2"/>
                  <w:rFonts w:ascii="Times New Roman" w:hAnsi="Times New Roman"/>
                </w:rPr>
                <w:t>动态库</w:t>
              </w:r>
              <w:r w:rsidR="00A84505" w:rsidRPr="00AA4B79">
                <w:rPr>
                  <w:rStyle w:val="af2"/>
                  <w:rFonts w:ascii="Times New Roman" w:hAnsi="Times New Roman"/>
                </w:rPr>
                <w:t>/COM</w:t>
              </w:r>
            </w:hyperlink>
          </w:p>
          <w:p w:rsidR="00A84505" w:rsidRPr="00DD31E8" w:rsidRDefault="00A84505" w:rsidP="00A23CC6">
            <w:pPr>
              <w:pStyle w:val="af1"/>
              <w:rPr>
                <w:rFonts w:ascii="Times New Roman" w:hAnsi="Times New Roman"/>
              </w:rPr>
            </w:pPr>
          </w:p>
        </w:tc>
      </w:tr>
      <w:tr w:rsidR="00A84505" w:rsidRPr="00DD31E8" w:rsidTr="003E0AAA">
        <w:tc>
          <w:tcPr>
            <w:tcW w:w="1276" w:type="dxa"/>
            <w:vMerge/>
          </w:tcPr>
          <w:p w:rsidR="00A84505" w:rsidRPr="00DD31E8" w:rsidRDefault="00A84505" w:rsidP="00104CFD">
            <w:pPr>
              <w:rPr>
                <w:rFonts w:ascii="Times New Roman" w:hAnsi="Times New Roman"/>
              </w:rPr>
            </w:pPr>
          </w:p>
        </w:tc>
        <w:tc>
          <w:tcPr>
            <w:tcW w:w="2268" w:type="dxa"/>
          </w:tcPr>
          <w:p w:rsidR="00A84505" w:rsidRPr="00182504" w:rsidRDefault="00A84505" w:rsidP="001A4D28">
            <w:pPr>
              <w:pStyle w:val="af1"/>
              <w:ind w:firstLineChars="0" w:firstLine="0"/>
              <w:rPr>
                <w:rFonts w:ascii="Times New Roman" w:hAnsi="Times New Roman"/>
                <w:color w:val="000000" w:themeColor="text1"/>
              </w:rPr>
            </w:pPr>
            <w:r w:rsidRPr="00182504">
              <w:rPr>
                <w:rFonts w:ascii="Times New Roman" w:hAnsi="Times New Roman"/>
                <w:color w:val="000000" w:themeColor="text1"/>
              </w:rPr>
              <w:t>NETCA_XMLCOM.dll</w:t>
            </w:r>
          </w:p>
        </w:tc>
        <w:tc>
          <w:tcPr>
            <w:tcW w:w="992" w:type="dxa"/>
          </w:tcPr>
          <w:p w:rsidR="00A84505" w:rsidRDefault="00A84505" w:rsidP="001A4D28">
            <w:pPr>
              <w:pStyle w:val="af1"/>
              <w:ind w:firstLineChars="0" w:firstLine="0"/>
              <w:rPr>
                <w:rFonts w:ascii="Times New Roman" w:hAnsi="Times New Roman"/>
                <w:color w:val="000000" w:themeColor="text1"/>
              </w:rPr>
            </w:pPr>
            <w:r>
              <w:rPr>
                <w:rFonts w:ascii="Times New Roman" w:hAnsi="Times New Roman" w:hint="eastAsia"/>
                <w:color w:val="000000" w:themeColor="text1"/>
              </w:rPr>
              <w:t>1.0.3.</w:t>
            </w:r>
            <w:r>
              <w:rPr>
                <w:rFonts w:ascii="Times New Roman" w:hAnsi="Times New Roman"/>
                <w:color w:val="000000" w:themeColor="text1"/>
              </w:rPr>
              <w:t>1</w:t>
            </w:r>
          </w:p>
          <w:p w:rsidR="00A84505" w:rsidRPr="00A23CC6" w:rsidRDefault="00A84505" w:rsidP="00063AE2">
            <w:pPr>
              <w:pStyle w:val="af1"/>
              <w:ind w:firstLineChars="0" w:firstLine="0"/>
              <w:rPr>
                <w:rFonts w:ascii="Times New Roman" w:hAnsi="Times New Roman"/>
                <w:color w:val="000000" w:themeColor="text1"/>
              </w:rPr>
            </w:pPr>
          </w:p>
        </w:tc>
        <w:tc>
          <w:tcPr>
            <w:tcW w:w="851" w:type="dxa"/>
          </w:tcPr>
          <w:p w:rsidR="00A84505" w:rsidRPr="003F244A" w:rsidRDefault="00A84505" w:rsidP="00ED743B">
            <w:pPr>
              <w:pStyle w:val="af1"/>
              <w:ind w:firstLineChars="0" w:firstLine="0"/>
              <w:rPr>
                <w:rFonts w:ascii="Times New Roman" w:hAnsi="Times New Roman"/>
                <w:b/>
                <w:color w:val="00B050"/>
              </w:rPr>
            </w:pPr>
            <w:r w:rsidRPr="003F244A">
              <w:rPr>
                <w:rFonts w:ascii="Times New Roman" w:hAnsi="Times New Roman"/>
                <w:b/>
                <w:color w:val="00B050"/>
              </w:rPr>
              <w:t>Y</w:t>
            </w:r>
          </w:p>
        </w:tc>
        <w:tc>
          <w:tcPr>
            <w:tcW w:w="1701" w:type="dxa"/>
          </w:tcPr>
          <w:p w:rsidR="00A84505" w:rsidRPr="00A23CC6" w:rsidRDefault="00A84505" w:rsidP="0010639A">
            <w:pPr>
              <w:pStyle w:val="af1"/>
              <w:ind w:firstLineChars="0" w:firstLine="0"/>
              <w:rPr>
                <w:rFonts w:ascii="Times New Roman" w:hAnsi="Times New Roman"/>
                <w:color w:val="000000" w:themeColor="text1"/>
                <w:szCs w:val="21"/>
              </w:rPr>
            </w:pPr>
            <w:r w:rsidRPr="00A23CC6">
              <w:rPr>
                <w:rFonts w:ascii="Times New Roman" w:hAnsi="Times New Roman" w:hint="eastAsia"/>
                <w:color w:val="000000" w:themeColor="text1"/>
                <w:szCs w:val="21"/>
              </w:rPr>
              <w:t>注册的命令为：</w:t>
            </w:r>
            <w:r w:rsidRPr="00A23CC6">
              <w:rPr>
                <w:rFonts w:ascii="Times New Roman" w:hAnsi="Times New Roman"/>
                <w:color w:val="000000" w:themeColor="text1"/>
                <w:szCs w:val="21"/>
              </w:rPr>
              <w:t xml:space="preserve">regsvr32 </w:t>
            </w:r>
            <w:r w:rsidRPr="00276BB0">
              <w:rPr>
                <w:rFonts w:hint="eastAsia"/>
                <w:b/>
              </w:rPr>
              <w:t>{netcaSys}</w:t>
            </w:r>
            <w:r w:rsidRPr="00A23CC6">
              <w:rPr>
                <w:rFonts w:ascii="Times New Roman" w:hAnsi="Times New Roman"/>
                <w:color w:val="000000" w:themeColor="text1"/>
                <w:szCs w:val="21"/>
              </w:rPr>
              <w:t>\</w:t>
            </w:r>
            <w:r w:rsidRPr="00A23CC6">
              <w:rPr>
                <w:rFonts w:ascii="Times New Roman" w:hAnsi="Times New Roman"/>
                <w:color w:val="000000" w:themeColor="text1"/>
              </w:rPr>
              <w:t>NETCA_XMLCOM.dll</w:t>
            </w:r>
          </w:p>
        </w:tc>
        <w:tc>
          <w:tcPr>
            <w:tcW w:w="2551" w:type="dxa"/>
            <w:vMerge/>
          </w:tcPr>
          <w:p w:rsidR="00A84505" w:rsidRPr="00A23CC6" w:rsidRDefault="00A84505" w:rsidP="00A23CC6">
            <w:pPr>
              <w:pStyle w:val="af1"/>
              <w:ind w:firstLineChars="0" w:firstLine="0"/>
              <w:rPr>
                <w:color w:val="000000" w:themeColor="text1"/>
              </w:rPr>
            </w:pPr>
          </w:p>
        </w:tc>
      </w:tr>
      <w:tr w:rsidR="00A84505" w:rsidRPr="00DD31E8" w:rsidTr="003E0AAA">
        <w:tc>
          <w:tcPr>
            <w:tcW w:w="1276" w:type="dxa"/>
            <w:vMerge/>
          </w:tcPr>
          <w:p w:rsidR="00A84505" w:rsidRPr="00DD31E8" w:rsidRDefault="00A84505" w:rsidP="00104CFD">
            <w:pPr>
              <w:rPr>
                <w:rFonts w:ascii="Times New Roman" w:hAnsi="Times New Roman"/>
              </w:rPr>
            </w:pPr>
          </w:p>
        </w:tc>
        <w:tc>
          <w:tcPr>
            <w:tcW w:w="2268" w:type="dxa"/>
          </w:tcPr>
          <w:p w:rsidR="00A84505" w:rsidRPr="00182504" w:rsidRDefault="00A84505" w:rsidP="001A4D28">
            <w:pPr>
              <w:pStyle w:val="af1"/>
              <w:ind w:firstLineChars="0" w:firstLine="0"/>
              <w:rPr>
                <w:rFonts w:ascii="Times New Roman" w:hAnsi="Times New Roman"/>
                <w:color w:val="000000" w:themeColor="text1"/>
              </w:rPr>
            </w:pPr>
            <w:r>
              <w:rPr>
                <w:rFonts w:ascii="Calibri" w:hAnsi="Calibri" w:cs="Calibri"/>
                <w:color w:val="1F497D"/>
              </w:rPr>
              <w:t>NetcaRAClientCom.dll</w:t>
            </w:r>
          </w:p>
        </w:tc>
        <w:tc>
          <w:tcPr>
            <w:tcW w:w="992" w:type="dxa"/>
          </w:tcPr>
          <w:p w:rsidR="00A84505" w:rsidRDefault="00A84505" w:rsidP="001A4D28">
            <w:pPr>
              <w:pStyle w:val="af1"/>
              <w:ind w:firstLineChars="0" w:firstLine="0"/>
              <w:rPr>
                <w:rFonts w:ascii="Times New Roman" w:hAnsi="Times New Roman"/>
                <w:color w:val="000000" w:themeColor="text1"/>
              </w:rPr>
            </w:pPr>
          </w:p>
          <w:p w:rsidR="00A84505" w:rsidRPr="00A23CC6" w:rsidRDefault="00A84505">
            <w:pPr>
              <w:pStyle w:val="af1"/>
              <w:ind w:firstLineChars="0" w:firstLine="0"/>
              <w:rPr>
                <w:rFonts w:ascii="Times New Roman" w:hAnsi="Times New Roman"/>
                <w:color w:val="000000" w:themeColor="text1"/>
              </w:rPr>
            </w:pPr>
            <w:r>
              <w:rPr>
                <w:rFonts w:ascii="Times New Roman" w:hAnsi="Times New Roman"/>
                <w:color w:val="000000" w:themeColor="text1"/>
              </w:rPr>
              <w:t>1.2.2.</w:t>
            </w:r>
            <w:r w:rsidR="00ED0C3E">
              <w:rPr>
                <w:rFonts w:ascii="Times New Roman" w:hAnsi="Times New Roman"/>
                <w:color w:val="000000" w:themeColor="text1"/>
              </w:rPr>
              <w:t>7</w:t>
            </w:r>
          </w:p>
        </w:tc>
        <w:tc>
          <w:tcPr>
            <w:tcW w:w="851" w:type="dxa"/>
          </w:tcPr>
          <w:p w:rsidR="00A84505" w:rsidRPr="003F244A" w:rsidRDefault="00A84505" w:rsidP="00ED743B">
            <w:pPr>
              <w:pStyle w:val="af1"/>
              <w:ind w:firstLineChars="0" w:firstLine="0"/>
              <w:rPr>
                <w:rFonts w:ascii="Times New Roman" w:hAnsi="Times New Roman"/>
                <w:b/>
                <w:color w:val="00B050"/>
              </w:rPr>
            </w:pPr>
            <w:r w:rsidRPr="003F244A">
              <w:rPr>
                <w:rFonts w:ascii="Times New Roman" w:hAnsi="Times New Roman"/>
                <w:b/>
                <w:color w:val="00B050"/>
              </w:rPr>
              <w:t>Y</w:t>
            </w:r>
          </w:p>
        </w:tc>
        <w:tc>
          <w:tcPr>
            <w:tcW w:w="1701" w:type="dxa"/>
          </w:tcPr>
          <w:p w:rsidR="00A84505" w:rsidRPr="00A23CC6" w:rsidRDefault="00A84505" w:rsidP="0010639A">
            <w:pPr>
              <w:pStyle w:val="af1"/>
              <w:ind w:firstLineChars="0" w:firstLine="0"/>
              <w:rPr>
                <w:rFonts w:ascii="Times New Roman" w:hAnsi="Times New Roman"/>
                <w:color w:val="000000" w:themeColor="text1"/>
                <w:szCs w:val="2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NetcaRAClientCom.dll</w:t>
            </w:r>
          </w:p>
        </w:tc>
        <w:tc>
          <w:tcPr>
            <w:tcW w:w="2551" w:type="dxa"/>
            <w:vMerge/>
          </w:tcPr>
          <w:p w:rsidR="00A84505" w:rsidRPr="00A23CC6" w:rsidRDefault="00A84505" w:rsidP="00A23CC6">
            <w:pPr>
              <w:pStyle w:val="af1"/>
              <w:ind w:firstLineChars="0" w:firstLine="0"/>
              <w:rPr>
                <w:color w:val="000000" w:themeColor="text1"/>
              </w:rPr>
            </w:pPr>
          </w:p>
        </w:tc>
      </w:tr>
      <w:tr w:rsidR="00A84505" w:rsidRPr="00DD31E8" w:rsidTr="003E0AAA">
        <w:tc>
          <w:tcPr>
            <w:tcW w:w="1276" w:type="dxa"/>
            <w:vMerge/>
          </w:tcPr>
          <w:p w:rsidR="00A84505" w:rsidRPr="00DD31E8" w:rsidRDefault="00A84505" w:rsidP="00104CFD">
            <w:pPr>
              <w:rPr>
                <w:rFonts w:ascii="Times New Roman" w:hAnsi="Times New Roman"/>
              </w:rPr>
            </w:pPr>
          </w:p>
        </w:tc>
        <w:tc>
          <w:tcPr>
            <w:tcW w:w="2268" w:type="dxa"/>
          </w:tcPr>
          <w:p w:rsidR="00A84505" w:rsidRDefault="00A84505" w:rsidP="001A4D28">
            <w:pPr>
              <w:pStyle w:val="af1"/>
              <w:ind w:firstLineChars="0" w:firstLine="0"/>
              <w:rPr>
                <w:rFonts w:ascii="Calibri" w:hAnsi="Calibri" w:cs="Calibri"/>
                <w:color w:val="1F497D"/>
              </w:rPr>
            </w:pPr>
            <w:r w:rsidRPr="00356980">
              <w:rPr>
                <w:rFonts w:ascii="Times New Roman" w:hAnsi="Times New Roman"/>
                <w:color w:val="000000" w:themeColor="text1"/>
              </w:rPr>
              <w:t>LittleUtils.dll</w:t>
            </w:r>
          </w:p>
        </w:tc>
        <w:tc>
          <w:tcPr>
            <w:tcW w:w="992" w:type="dxa"/>
          </w:tcPr>
          <w:p w:rsidR="00A84505" w:rsidRPr="00662EB6" w:rsidDel="00F2770C" w:rsidRDefault="00A84505" w:rsidP="001A4D28">
            <w:pPr>
              <w:pStyle w:val="af1"/>
              <w:ind w:firstLineChars="0" w:firstLine="0"/>
              <w:rPr>
                <w:rFonts w:ascii="Times New Roman" w:hAnsi="Times New Roman"/>
                <w:color w:val="000000" w:themeColor="text1"/>
              </w:rPr>
            </w:pPr>
            <w:r>
              <w:rPr>
                <w:rFonts w:ascii="Times New Roman" w:hAnsi="Times New Roman"/>
                <w:color w:val="000000" w:themeColor="text1"/>
              </w:rPr>
              <w:t>1.1.0.0</w:t>
            </w:r>
          </w:p>
        </w:tc>
        <w:tc>
          <w:tcPr>
            <w:tcW w:w="851" w:type="dxa"/>
          </w:tcPr>
          <w:p w:rsidR="00A84505" w:rsidRPr="003F244A" w:rsidRDefault="00A84505" w:rsidP="00ED743B">
            <w:pPr>
              <w:pStyle w:val="af1"/>
              <w:ind w:firstLineChars="0" w:firstLine="0"/>
              <w:rPr>
                <w:rFonts w:ascii="Times New Roman" w:hAnsi="Times New Roman"/>
                <w:b/>
                <w:color w:val="00B050"/>
              </w:rPr>
            </w:pPr>
            <w:r>
              <w:rPr>
                <w:rFonts w:ascii="Times New Roman" w:hAnsi="Times New Roman"/>
                <w:color w:val="000000" w:themeColor="text1"/>
              </w:rPr>
              <w:t>Y</w:t>
            </w:r>
          </w:p>
        </w:tc>
        <w:tc>
          <w:tcPr>
            <w:tcW w:w="1701" w:type="dxa"/>
          </w:tcPr>
          <w:p w:rsidR="00A84505" w:rsidRPr="00DD31E8" w:rsidRDefault="00A84505" w:rsidP="0010639A">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w:t>
            </w:r>
            <w:r w:rsidRPr="00356980">
              <w:rPr>
                <w:rFonts w:ascii="Times New Roman" w:hAnsi="Times New Roman"/>
                <w:color w:val="000000" w:themeColor="text1"/>
              </w:rPr>
              <w:t>LittleUtils.dll</w:t>
            </w:r>
          </w:p>
        </w:tc>
        <w:tc>
          <w:tcPr>
            <w:tcW w:w="2551" w:type="dxa"/>
            <w:vMerge/>
          </w:tcPr>
          <w:p w:rsidR="00A84505" w:rsidRPr="00A23CC6" w:rsidRDefault="00A84505" w:rsidP="00A23CC6">
            <w:pPr>
              <w:pStyle w:val="af1"/>
              <w:ind w:firstLineChars="0" w:firstLine="0"/>
              <w:rPr>
                <w:color w:val="000000" w:themeColor="text1"/>
              </w:rPr>
            </w:pPr>
          </w:p>
        </w:tc>
      </w:tr>
      <w:tr w:rsidR="008267F7" w:rsidRPr="00DD31E8" w:rsidTr="003E0AAA">
        <w:tc>
          <w:tcPr>
            <w:tcW w:w="1276" w:type="dxa"/>
            <w:vMerge/>
          </w:tcPr>
          <w:p w:rsidR="008267F7" w:rsidRPr="00DD31E8" w:rsidRDefault="008267F7" w:rsidP="00104CFD">
            <w:pPr>
              <w:rPr>
                <w:rFonts w:ascii="Times New Roman" w:hAnsi="Times New Roman"/>
              </w:rPr>
            </w:pPr>
          </w:p>
        </w:tc>
        <w:tc>
          <w:tcPr>
            <w:tcW w:w="2268" w:type="dxa"/>
          </w:tcPr>
          <w:p w:rsidR="008267F7" w:rsidRPr="009C3D70" w:rsidRDefault="008267F7" w:rsidP="001A4D28">
            <w:pPr>
              <w:pStyle w:val="af1"/>
              <w:ind w:firstLineChars="0" w:firstLine="0"/>
              <w:rPr>
                <w:rFonts w:ascii="Times New Roman" w:hAnsi="Times New Roman"/>
                <w:color w:val="000000" w:themeColor="text1"/>
              </w:rPr>
            </w:pPr>
            <w:r w:rsidRPr="00606D2B">
              <w:rPr>
                <w:rFonts w:ascii="Times New Roman" w:hAnsi="Times New Roman"/>
                <w:color w:val="000000" w:themeColor="text1"/>
              </w:rPr>
              <w:t>npnetcapki.dll</w:t>
            </w:r>
          </w:p>
        </w:tc>
        <w:tc>
          <w:tcPr>
            <w:tcW w:w="992" w:type="dxa"/>
          </w:tcPr>
          <w:p w:rsidR="008267F7" w:rsidRDefault="008267F7" w:rsidP="001A4D28">
            <w:pPr>
              <w:pStyle w:val="af1"/>
              <w:ind w:firstLineChars="0" w:firstLine="0"/>
              <w:rPr>
                <w:rFonts w:ascii="Times New Roman" w:hAnsi="Times New Roman"/>
                <w:color w:val="000000" w:themeColor="text1"/>
              </w:rPr>
            </w:pPr>
          </w:p>
          <w:p w:rsidR="008267F7" w:rsidRPr="00A23CC6" w:rsidRDefault="008267F7" w:rsidP="001A4D28">
            <w:pPr>
              <w:pStyle w:val="af1"/>
              <w:ind w:firstLineChars="0" w:firstLine="0"/>
              <w:rPr>
                <w:rFonts w:ascii="Times New Roman" w:hAnsi="Times New Roman"/>
                <w:color w:val="000000" w:themeColor="text1"/>
              </w:rPr>
            </w:pPr>
            <w:r>
              <w:rPr>
                <w:rFonts w:ascii="Times New Roman" w:hAnsi="Times New Roman" w:hint="eastAsia"/>
                <w:color w:val="000000" w:themeColor="text1"/>
              </w:rPr>
              <w:t>1.0.2.1</w:t>
            </w:r>
          </w:p>
        </w:tc>
        <w:tc>
          <w:tcPr>
            <w:tcW w:w="851" w:type="dxa"/>
          </w:tcPr>
          <w:p w:rsidR="008267F7" w:rsidRPr="003F244A" w:rsidRDefault="008267F7" w:rsidP="00ED743B">
            <w:pPr>
              <w:pStyle w:val="af1"/>
              <w:ind w:firstLineChars="0" w:firstLine="0"/>
              <w:rPr>
                <w:rFonts w:ascii="Times New Roman" w:hAnsi="Times New Roman"/>
                <w:b/>
                <w:color w:val="00B050"/>
              </w:rPr>
            </w:pPr>
            <w:r w:rsidRPr="003F244A">
              <w:rPr>
                <w:rFonts w:ascii="Times New Roman" w:hAnsi="Times New Roman"/>
                <w:b/>
                <w:color w:val="00B050"/>
              </w:rPr>
              <w:t>Y</w:t>
            </w:r>
          </w:p>
        </w:tc>
        <w:tc>
          <w:tcPr>
            <w:tcW w:w="1701" w:type="dxa"/>
          </w:tcPr>
          <w:p w:rsidR="008267F7" w:rsidRDefault="008267F7" w:rsidP="0010639A">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p>
          <w:p w:rsidR="008267F7" w:rsidRPr="00A23CC6" w:rsidRDefault="008267F7" w:rsidP="0010639A">
            <w:pPr>
              <w:pStyle w:val="af1"/>
              <w:ind w:firstLineChars="0" w:firstLine="0"/>
              <w:rPr>
                <w:rFonts w:ascii="Times New Roman" w:hAnsi="Times New Roman"/>
                <w:color w:val="000000" w:themeColor="text1"/>
                <w:szCs w:val="21"/>
              </w:rPr>
            </w:pPr>
          </w:p>
        </w:tc>
        <w:tc>
          <w:tcPr>
            <w:tcW w:w="2551" w:type="dxa"/>
            <w:vMerge w:val="restart"/>
          </w:tcPr>
          <w:p w:rsidR="008267F7" w:rsidRPr="00A23CC6" w:rsidRDefault="008267F7" w:rsidP="00B12B7E">
            <w:pPr>
              <w:jc w:val="left"/>
              <w:rPr>
                <w:color w:val="000000" w:themeColor="text1"/>
              </w:rPr>
            </w:pPr>
            <w:r w:rsidRPr="00E84202">
              <w:t>http://192.168.0.11:8081/svn/rdrelease/软件发布/NETCA_CRYPTO/current/winX86/动态库/Chrome</w:t>
            </w:r>
          </w:p>
        </w:tc>
      </w:tr>
      <w:tr w:rsidR="008267F7" w:rsidRPr="00DD31E8" w:rsidTr="003E0AAA">
        <w:tc>
          <w:tcPr>
            <w:tcW w:w="1276" w:type="dxa"/>
            <w:vMerge/>
          </w:tcPr>
          <w:p w:rsidR="008267F7" w:rsidRPr="00DD31E8" w:rsidRDefault="008267F7" w:rsidP="00104CFD">
            <w:pPr>
              <w:rPr>
                <w:rFonts w:ascii="Times New Roman" w:hAnsi="Times New Roman"/>
              </w:rPr>
            </w:pPr>
          </w:p>
        </w:tc>
        <w:tc>
          <w:tcPr>
            <w:tcW w:w="2268"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sidRPr="00A23CC6">
              <w:rPr>
                <w:rFonts w:ascii="Times New Roman" w:hAnsi="Times New Roman"/>
                <w:color w:val="000000" w:themeColor="text1"/>
              </w:rPr>
              <w:t>npnetcapki.reg</w:t>
            </w:r>
          </w:p>
        </w:tc>
        <w:tc>
          <w:tcPr>
            <w:tcW w:w="992"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sidRPr="00A23CC6">
              <w:rPr>
                <w:rFonts w:ascii="Times New Roman" w:hAnsi="Times New Roman"/>
                <w:color w:val="000000" w:themeColor="text1"/>
              </w:rPr>
              <w:t>/</w:t>
            </w:r>
          </w:p>
        </w:tc>
        <w:tc>
          <w:tcPr>
            <w:tcW w:w="851" w:type="dxa"/>
          </w:tcPr>
          <w:p w:rsidR="008267F7" w:rsidRPr="00A23CC6" w:rsidRDefault="008267F7" w:rsidP="00ED743B">
            <w:pPr>
              <w:pStyle w:val="af1"/>
              <w:tabs>
                <w:tab w:val="center" w:pos="4153"/>
                <w:tab w:val="right" w:pos="8306"/>
              </w:tabs>
              <w:snapToGrid w:val="0"/>
              <w:ind w:firstLineChars="0" w:firstLine="0"/>
              <w:rPr>
                <w:rFonts w:ascii="Times New Roman" w:hAnsi="Times New Roman"/>
                <w:color w:val="000000" w:themeColor="text1"/>
              </w:rPr>
            </w:pPr>
            <w:r w:rsidRPr="00A23CC6">
              <w:rPr>
                <w:rFonts w:ascii="Times New Roman" w:hAnsi="Times New Roman"/>
                <w:color w:val="000000" w:themeColor="text1"/>
              </w:rPr>
              <w:t>/</w:t>
            </w:r>
          </w:p>
        </w:tc>
        <w:tc>
          <w:tcPr>
            <w:tcW w:w="1701" w:type="dxa"/>
          </w:tcPr>
          <w:p w:rsidR="008267F7" w:rsidRPr="00A23CC6" w:rsidRDefault="008267F7" w:rsidP="00D65048">
            <w:pPr>
              <w:rPr>
                <w:color w:val="000000" w:themeColor="text1"/>
              </w:rPr>
            </w:pPr>
            <w:r w:rsidRPr="00A23CC6">
              <w:rPr>
                <w:color w:val="000000" w:themeColor="text1"/>
              </w:rPr>
              <w:t>npnetcapki.dll</w:t>
            </w:r>
            <w:r w:rsidRPr="00A23CC6">
              <w:rPr>
                <w:rFonts w:hint="eastAsia"/>
                <w:color w:val="000000" w:themeColor="text1"/>
              </w:rPr>
              <w:t>的注册表</w:t>
            </w:r>
          </w:p>
        </w:tc>
        <w:tc>
          <w:tcPr>
            <w:tcW w:w="2551" w:type="dxa"/>
            <w:vMerge/>
          </w:tcPr>
          <w:p w:rsidR="008267F7" w:rsidRPr="00CB10CC" w:rsidRDefault="008267F7" w:rsidP="00B23D06">
            <w:pPr>
              <w:pStyle w:val="af1"/>
              <w:numPr>
                <w:ilvl w:val="2"/>
                <w:numId w:val="1"/>
              </w:numPr>
              <w:tabs>
                <w:tab w:val="clear" w:pos="1004"/>
                <w:tab w:val="num" w:pos="930"/>
              </w:tabs>
              <w:spacing w:line="360" w:lineRule="auto"/>
              <w:ind w:leftChars="100" w:left="210" w:rightChars="100" w:right="210" w:firstLineChars="0" w:firstLine="0"/>
              <w:outlineLvl w:val="2"/>
              <w:rPr>
                <w:color w:val="FF0000"/>
                <w:u w:val="single"/>
              </w:rPr>
            </w:pPr>
          </w:p>
        </w:tc>
      </w:tr>
      <w:tr w:rsidR="008267F7" w:rsidRPr="00DD31E8" w:rsidTr="003E0AAA">
        <w:tc>
          <w:tcPr>
            <w:tcW w:w="1276" w:type="dxa"/>
            <w:vMerge/>
          </w:tcPr>
          <w:p w:rsidR="008267F7" w:rsidRPr="00DD31E8" w:rsidRDefault="008267F7" w:rsidP="00104CFD">
            <w:pPr>
              <w:rPr>
                <w:rFonts w:ascii="Times New Roman" w:hAnsi="Times New Roman"/>
              </w:rPr>
            </w:pPr>
          </w:p>
        </w:tc>
        <w:tc>
          <w:tcPr>
            <w:tcW w:w="2268"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sidRPr="008267F7">
              <w:rPr>
                <w:rFonts w:ascii="Times New Roman" w:hAnsi="Times New Roman"/>
                <w:color w:val="000000" w:themeColor="text1"/>
              </w:rPr>
              <w:t>CNCAPki.dll</w:t>
            </w:r>
          </w:p>
        </w:tc>
        <w:tc>
          <w:tcPr>
            <w:tcW w:w="992" w:type="dxa"/>
          </w:tcPr>
          <w:p w:rsidR="008267F7" w:rsidRPr="00A23CC6" w:rsidRDefault="008267F7" w:rsidP="001A4D28">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1.0.2.0</w:t>
            </w:r>
          </w:p>
        </w:tc>
        <w:tc>
          <w:tcPr>
            <w:tcW w:w="851" w:type="dxa"/>
          </w:tcPr>
          <w:p w:rsidR="008267F7" w:rsidRPr="00A23CC6" w:rsidRDefault="008267F7" w:rsidP="00ED743B">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Y</w:t>
            </w:r>
          </w:p>
        </w:tc>
        <w:tc>
          <w:tcPr>
            <w:tcW w:w="1701" w:type="dxa"/>
          </w:tcPr>
          <w:p w:rsidR="008267F7" w:rsidRPr="00A23CC6" w:rsidRDefault="008267F7" w:rsidP="00D65048">
            <w:pPr>
              <w:rPr>
                <w:color w:val="000000" w:themeColor="text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w:t>
            </w:r>
            <w:r w:rsidRPr="008267F7">
              <w:rPr>
                <w:rFonts w:ascii="Times New Roman" w:hAnsi="Times New Roman"/>
                <w:color w:val="000000" w:themeColor="text1"/>
              </w:rPr>
              <w:t>CNCAPki.dll</w:t>
            </w:r>
          </w:p>
        </w:tc>
        <w:tc>
          <w:tcPr>
            <w:tcW w:w="2551" w:type="dxa"/>
          </w:tcPr>
          <w:p w:rsidR="008267F7" w:rsidRPr="00D545F1" w:rsidRDefault="008C42EA" w:rsidP="008C42EA">
            <w:r w:rsidRPr="008C42EA">
              <w:t>http://192.168.0.11:8081/svn/rdrelease/软件发布/南方电网/应用开发接口/com接口/x86/</w:t>
            </w:r>
          </w:p>
        </w:tc>
      </w:tr>
      <w:tr w:rsidR="007804EF" w:rsidRPr="00DD31E8" w:rsidTr="006210C7">
        <w:trPr>
          <w:trHeight w:val="1882"/>
        </w:trPr>
        <w:tc>
          <w:tcPr>
            <w:tcW w:w="1276" w:type="dxa"/>
          </w:tcPr>
          <w:p w:rsidR="007804EF" w:rsidRPr="001F4D21" w:rsidRDefault="007804EF" w:rsidP="00104CFD">
            <w:pPr>
              <w:rPr>
                <w:rFonts w:ascii="Times New Roman" w:hAnsi="Times New Roman"/>
              </w:rPr>
            </w:pPr>
            <w:r w:rsidRPr="001F4D21">
              <w:rPr>
                <w:rFonts w:ascii="Times New Roman" w:hAnsi="Times New Roman"/>
              </w:rPr>
              <w:lastRenderedPageBreak/>
              <w:t>CNG</w:t>
            </w:r>
          </w:p>
        </w:tc>
        <w:tc>
          <w:tcPr>
            <w:tcW w:w="2268" w:type="dxa"/>
          </w:tcPr>
          <w:p w:rsidR="007804EF" w:rsidRPr="001F4D21" w:rsidRDefault="007804EF" w:rsidP="005A0903">
            <w:pPr>
              <w:pStyle w:val="af1"/>
              <w:tabs>
                <w:tab w:val="center" w:pos="4153"/>
                <w:tab w:val="right" w:pos="8306"/>
              </w:tabs>
              <w:snapToGrid w:val="0"/>
              <w:ind w:firstLineChars="0" w:firstLine="0"/>
              <w:rPr>
                <w:rFonts w:ascii="Times New Roman" w:hAnsi="Times New Roman"/>
              </w:rPr>
            </w:pPr>
            <w:r w:rsidRPr="001F4D21">
              <w:rPr>
                <w:rFonts w:ascii="Times New Roman" w:hAnsi="Times New Roman"/>
              </w:rPr>
              <w:t>NetcaSM2CNGProvider.dll</w:t>
            </w:r>
          </w:p>
        </w:tc>
        <w:tc>
          <w:tcPr>
            <w:tcW w:w="992" w:type="dxa"/>
          </w:tcPr>
          <w:p w:rsidR="005A0903" w:rsidRDefault="005A0903" w:rsidP="007804EF">
            <w:pPr>
              <w:pStyle w:val="af1"/>
              <w:tabs>
                <w:tab w:val="center" w:pos="4153"/>
                <w:tab w:val="right" w:pos="8306"/>
              </w:tabs>
              <w:snapToGrid w:val="0"/>
              <w:ind w:firstLineChars="0" w:firstLine="0"/>
              <w:rPr>
                <w:rFonts w:ascii="Times New Roman" w:hAnsi="Times New Roman"/>
                <w:color w:val="000000" w:themeColor="text1"/>
              </w:rPr>
            </w:pPr>
          </w:p>
          <w:p w:rsidR="005A0903" w:rsidRPr="001F4D21" w:rsidRDefault="00484355">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1.</w:t>
            </w:r>
            <w:r w:rsidR="00805D7D">
              <w:rPr>
                <w:rFonts w:ascii="Times New Roman" w:hAnsi="Times New Roman"/>
                <w:color w:val="000000" w:themeColor="text1"/>
              </w:rPr>
              <w:t>7</w:t>
            </w:r>
            <w:r>
              <w:rPr>
                <w:rFonts w:ascii="Times New Roman" w:hAnsi="Times New Roman"/>
                <w:color w:val="000000" w:themeColor="text1"/>
              </w:rPr>
              <w:t>.0.0</w:t>
            </w:r>
          </w:p>
        </w:tc>
        <w:tc>
          <w:tcPr>
            <w:tcW w:w="851" w:type="dxa"/>
          </w:tcPr>
          <w:p w:rsidR="007804EF" w:rsidRPr="007804EF" w:rsidRDefault="001A35FF" w:rsidP="007804EF">
            <w:pPr>
              <w:tabs>
                <w:tab w:val="center" w:pos="4153"/>
                <w:tab w:val="right" w:pos="8306"/>
              </w:tabs>
              <w:snapToGrid w:val="0"/>
              <w:rPr>
                <w:rFonts w:ascii="Times New Roman" w:hAnsi="Times New Roman"/>
                <w:color w:val="000000" w:themeColor="text1"/>
              </w:rPr>
            </w:pPr>
            <w:r w:rsidRPr="003F244A">
              <w:rPr>
                <w:rFonts w:ascii="Times New Roman" w:hAnsi="Times New Roman"/>
                <w:b/>
                <w:color w:val="00B050"/>
              </w:rPr>
              <w:t>Y</w:t>
            </w:r>
          </w:p>
        </w:tc>
        <w:tc>
          <w:tcPr>
            <w:tcW w:w="1701" w:type="dxa"/>
          </w:tcPr>
          <w:p w:rsidR="007804EF" w:rsidRDefault="007804EF" w:rsidP="00D65048">
            <w:pPr>
              <w:rPr>
                <w:rFonts w:ascii="Times New Roman" w:hAnsi="Times New Roman"/>
              </w:rPr>
            </w:pPr>
            <w:r w:rsidRPr="001F4D21">
              <w:rPr>
                <w:rFonts w:ascii="Times New Roman" w:hAnsi="Times New Roman" w:hint="eastAsia"/>
                <w:szCs w:val="21"/>
              </w:rPr>
              <w:t>注册的命令为：</w:t>
            </w:r>
            <w:r w:rsidRPr="001F4D21">
              <w:rPr>
                <w:rFonts w:ascii="Times New Roman" w:hAnsi="Times New Roman"/>
                <w:color w:val="000000"/>
                <w:szCs w:val="21"/>
              </w:rPr>
              <w:t xml:space="preserve">regsvr32 </w:t>
            </w:r>
            <w:r w:rsidRPr="001F4D21">
              <w:rPr>
                <w:rFonts w:ascii="Times New Roman" w:hAnsi="Times New Roman"/>
                <w:b/>
              </w:rPr>
              <w:t>{netcaSys}</w:t>
            </w:r>
            <w:r w:rsidRPr="001F4D21">
              <w:rPr>
                <w:rFonts w:ascii="Times New Roman" w:hAnsi="Times New Roman"/>
                <w:color w:val="000000"/>
                <w:szCs w:val="21"/>
              </w:rPr>
              <w:t>\</w:t>
            </w:r>
            <w:r w:rsidRPr="001F4D21">
              <w:rPr>
                <w:rFonts w:ascii="Times New Roman" w:hAnsi="Times New Roman"/>
                <w:szCs w:val="21"/>
              </w:rPr>
              <w:t xml:space="preserve"> </w:t>
            </w:r>
            <w:r w:rsidRPr="001F4D21">
              <w:rPr>
                <w:rFonts w:ascii="Times New Roman" w:hAnsi="Times New Roman"/>
              </w:rPr>
              <w:t>NetcaSM2CNGProvider.dll</w:t>
            </w:r>
          </w:p>
          <w:p w:rsidR="0066680C" w:rsidRDefault="0066680C" w:rsidP="00D65048">
            <w:pPr>
              <w:rPr>
                <w:rFonts w:ascii="Times New Roman" w:hAnsi="Times New Roman"/>
              </w:rPr>
            </w:pPr>
          </w:p>
          <w:p w:rsidR="0066680C" w:rsidRPr="000B2DFE" w:rsidRDefault="0066680C" w:rsidP="0074411F">
            <w:pPr>
              <w:rPr>
                <w:rFonts w:ascii="Times New Roman" w:hAnsi="Times New Roman"/>
              </w:rPr>
            </w:pPr>
            <w:r>
              <w:rPr>
                <w:rFonts w:ascii="Times New Roman" w:hAnsi="Times New Roman"/>
              </w:rPr>
              <w:t>1</w:t>
            </w:r>
            <w:r>
              <w:rPr>
                <w:rFonts w:ascii="Times New Roman" w:hAnsi="Times New Roman"/>
              </w:rPr>
              <w:t>、</w:t>
            </w:r>
            <w:r w:rsidRPr="0066680C">
              <w:rPr>
                <w:rFonts w:ascii="Times New Roman" w:hAnsi="Times New Roman"/>
              </w:rPr>
              <w:t>在</w:t>
            </w:r>
            <w:r w:rsidRPr="0066680C">
              <w:rPr>
                <w:rFonts w:ascii="Times New Roman" w:hAnsi="Times New Roman"/>
              </w:rPr>
              <w:t>XP</w:t>
            </w:r>
            <w:r w:rsidRPr="0066680C">
              <w:rPr>
                <w:rFonts w:ascii="Times New Roman" w:hAnsi="Times New Roman"/>
              </w:rPr>
              <w:t>、</w:t>
            </w:r>
            <w:r w:rsidRPr="0066680C">
              <w:rPr>
                <w:rFonts w:ascii="Times New Roman" w:hAnsi="Times New Roman"/>
              </w:rPr>
              <w:t>Server2000</w:t>
            </w:r>
            <w:r w:rsidRPr="0066680C">
              <w:rPr>
                <w:rFonts w:ascii="Times New Roman" w:hAnsi="Times New Roman"/>
              </w:rPr>
              <w:t>、</w:t>
            </w:r>
            <w:r w:rsidRPr="0066680C">
              <w:rPr>
                <w:rFonts w:ascii="Times New Roman" w:hAnsi="Times New Roman"/>
              </w:rPr>
              <w:t>Server2003</w:t>
            </w:r>
            <w:r w:rsidRPr="0066680C">
              <w:rPr>
                <w:rFonts w:ascii="Times New Roman" w:hAnsi="Times New Roman"/>
              </w:rPr>
              <w:t>的操作系统下不打包这个文件</w:t>
            </w:r>
          </w:p>
        </w:tc>
        <w:tc>
          <w:tcPr>
            <w:tcW w:w="2551" w:type="dxa"/>
          </w:tcPr>
          <w:p w:rsidR="007804EF" w:rsidRPr="001F4D21" w:rsidRDefault="007804EF" w:rsidP="001F4D21">
            <w:pPr>
              <w:spacing w:line="360" w:lineRule="auto"/>
              <w:ind w:rightChars="100" w:right="210"/>
              <w:outlineLvl w:val="2"/>
              <w:rPr>
                <w:rFonts w:ascii="Times New Roman" w:hAnsi="Times New Roman"/>
                <w:color w:val="FF0000"/>
                <w:u w:val="single"/>
              </w:rPr>
            </w:pPr>
            <w:r w:rsidRPr="001F4D21">
              <w:rPr>
                <w:rFonts w:ascii="Times New Roman" w:hAnsi="Times New Roman"/>
                <w:color w:val="FF0000"/>
                <w:u w:val="single"/>
              </w:rPr>
              <w:t>http://192.168.0.11:8081/svn/rdrelease/</w:t>
            </w:r>
            <w:r w:rsidRPr="001F4D21">
              <w:rPr>
                <w:rFonts w:ascii="Times New Roman" w:hAnsi="Times New Roman"/>
                <w:color w:val="FF0000"/>
                <w:u w:val="single"/>
              </w:rPr>
              <w:t>软件发布</w:t>
            </w:r>
            <w:r w:rsidRPr="001F4D21">
              <w:rPr>
                <w:rFonts w:ascii="Times New Roman" w:hAnsi="Times New Roman"/>
                <w:color w:val="FF0000"/>
                <w:u w:val="single"/>
              </w:rPr>
              <w:t>/NETCA_CRYPTO/current/winX86/CSP</w:t>
            </w:r>
          </w:p>
        </w:tc>
      </w:tr>
      <w:tr w:rsidR="0066680C" w:rsidRPr="00DD31E8" w:rsidTr="006210C7">
        <w:trPr>
          <w:trHeight w:val="1882"/>
        </w:trPr>
        <w:tc>
          <w:tcPr>
            <w:tcW w:w="1276" w:type="dxa"/>
          </w:tcPr>
          <w:p w:rsidR="0066680C" w:rsidRPr="001F4D21" w:rsidRDefault="0066680C" w:rsidP="00104CFD">
            <w:pPr>
              <w:rPr>
                <w:rFonts w:ascii="Times New Roman" w:hAnsi="Times New Roman"/>
              </w:rPr>
            </w:pPr>
            <w:r w:rsidRPr="0066680C">
              <w:rPr>
                <w:rFonts w:ascii="Times New Roman" w:hAnsi="Times New Roman"/>
              </w:rPr>
              <w:t>dotNet</w:t>
            </w:r>
          </w:p>
        </w:tc>
        <w:tc>
          <w:tcPr>
            <w:tcW w:w="2268" w:type="dxa"/>
          </w:tcPr>
          <w:p w:rsidR="0066680C" w:rsidRPr="001F4D21" w:rsidRDefault="0066680C" w:rsidP="005A0903">
            <w:pPr>
              <w:pStyle w:val="af1"/>
              <w:tabs>
                <w:tab w:val="center" w:pos="4153"/>
                <w:tab w:val="right" w:pos="8306"/>
              </w:tabs>
              <w:snapToGrid w:val="0"/>
              <w:ind w:firstLineChars="0" w:firstLine="0"/>
              <w:rPr>
                <w:rFonts w:ascii="Times New Roman" w:hAnsi="Times New Roman"/>
              </w:rPr>
            </w:pPr>
            <w:r w:rsidRPr="0066680C">
              <w:rPr>
                <w:rFonts w:ascii="Times New Roman" w:hAnsi="Times New Roman"/>
              </w:rPr>
              <w:t>Netca.Pki.dll</w:t>
            </w:r>
          </w:p>
        </w:tc>
        <w:tc>
          <w:tcPr>
            <w:tcW w:w="992" w:type="dxa"/>
          </w:tcPr>
          <w:p w:rsidR="0066680C" w:rsidDel="00B12B7E" w:rsidRDefault="00D023A7" w:rsidP="007804EF">
            <w:pPr>
              <w:pStyle w:val="af1"/>
              <w:tabs>
                <w:tab w:val="center" w:pos="4153"/>
                <w:tab w:val="right" w:pos="8306"/>
              </w:tabs>
              <w:snapToGrid w:val="0"/>
              <w:ind w:firstLineChars="0" w:firstLine="0"/>
              <w:rPr>
                <w:rFonts w:ascii="Times New Roman" w:hAnsi="Times New Roman"/>
                <w:color w:val="000000" w:themeColor="text1"/>
              </w:rPr>
            </w:pPr>
            <w:r>
              <w:rPr>
                <w:rFonts w:ascii="Times New Roman" w:hAnsi="Times New Roman"/>
                <w:color w:val="000000" w:themeColor="text1"/>
              </w:rPr>
              <w:t>5.</w:t>
            </w:r>
            <w:r w:rsidR="00596ED3">
              <w:rPr>
                <w:rFonts w:ascii="Times New Roman" w:hAnsi="Times New Roman" w:hint="eastAsia"/>
                <w:color w:val="000000" w:themeColor="text1"/>
              </w:rPr>
              <w:t>7</w:t>
            </w:r>
            <w:r>
              <w:rPr>
                <w:rFonts w:ascii="Times New Roman" w:hAnsi="Times New Roman"/>
                <w:color w:val="000000" w:themeColor="text1"/>
              </w:rPr>
              <w:t>.0.0</w:t>
            </w:r>
          </w:p>
        </w:tc>
        <w:tc>
          <w:tcPr>
            <w:tcW w:w="851" w:type="dxa"/>
          </w:tcPr>
          <w:p w:rsidR="0066680C" w:rsidRPr="003F244A" w:rsidRDefault="00160D46" w:rsidP="007804EF">
            <w:pPr>
              <w:tabs>
                <w:tab w:val="center" w:pos="4153"/>
                <w:tab w:val="right" w:pos="8306"/>
              </w:tabs>
              <w:snapToGrid w:val="0"/>
              <w:rPr>
                <w:rFonts w:ascii="Times New Roman" w:hAnsi="Times New Roman"/>
                <w:b/>
                <w:color w:val="00B050"/>
              </w:rPr>
            </w:pPr>
            <w:r>
              <w:rPr>
                <w:rFonts w:ascii="Times New Roman" w:hAnsi="Times New Roman" w:hint="eastAsia"/>
                <w:b/>
                <w:color w:val="00B050"/>
              </w:rPr>
              <w:t>N</w:t>
            </w:r>
          </w:p>
        </w:tc>
        <w:tc>
          <w:tcPr>
            <w:tcW w:w="1701" w:type="dxa"/>
          </w:tcPr>
          <w:p w:rsidR="0066680C" w:rsidRPr="001F4D21" w:rsidRDefault="00160D46" w:rsidP="00D65048">
            <w:pPr>
              <w:rPr>
                <w:rFonts w:ascii="Times New Roman" w:hAnsi="Times New Roman"/>
                <w:szCs w:val="2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p>
        </w:tc>
        <w:tc>
          <w:tcPr>
            <w:tcW w:w="2551" w:type="dxa"/>
          </w:tcPr>
          <w:p w:rsidR="0066680C" w:rsidRPr="001F4D21" w:rsidRDefault="00160D46" w:rsidP="00160D46">
            <w:pPr>
              <w:spacing w:line="360" w:lineRule="auto"/>
              <w:ind w:rightChars="100" w:right="210"/>
              <w:outlineLvl w:val="2"/>
              <w:rPr>
                <w:rFonts w:ascii="Times New Roman" w:hAnsi="Times New Roman"/>
                <w:color w:val="FF0000"/>
                <w:u w:val="single"/>
              </w:rPr>
            </w:pPr>
            <w:r w:rsidRPr="00160D46">
              <w:rPr>
                <w:rFonts w:ascii="Times New Roman" w:hAnsi="Times New Roman"/>
                <w:color w:val="FF0000"/>
                <w:u w:val="single"/>
              </w:rPr>
              <w:t>http://192.168.0.11:8081/svn/rdrelease/</w:t>
            </w:r>
            <w:r w:rsidRPr="00160D46">
              <w:rPr>
                <w:rFonts w:ascii="Times New Roman" w:hAnsi="Times New Roman"/>
                <w:color w:val="FF0000"/>
                <w:u w:val="single"/>
              </w:rPr>
              <w:t>软件发布</w:t>
            </w:r>
            <w:r w:rsidRPr="00160D46">
              <w:rPr>
                <w:rFonts w:ascii="Times New Roman" w:hAnsi="Times New Roman"/>
                <w:color w:val="FF0000"/>
                <w:u w:val="single"/>
              </w:rPr>
              <w:t>/NETCA_CRYPTO/current/winX86/</w:t>
            </w:r>
            <w:r w:rsidRPr="00160D46">
              <w:rPr>
                <w:rFonts w:ascii="Times New Roman" w:hAnsi="Times New Roman"/>
                <w:color w:val="FF0000"/>
                <w:u w:val="single"/>
              </w:rPr>
              <w:t>动态库</w:t>
            </w:r>
            <w:r w:rsidRPr="00160D46">
              <w:rPr>
                <w:rFonts w:ascii="Times New Roman" w:hAnsi="Times New Roman"/>
                <w:color w:val="FF0000"/>
                <w:u w:val="single"/>
              </w:rPr>
              <w:t>/dotNet/</w:t>
            </w:r>
          </w:p>
        </w:tc>
      </w:tr>
      <w:tr w:rsidR="00662EB6" w:rsidRPr="00DD31E8" w:rsidTr="003E0AAA">
        <w:trPr>
          <w:trHeight w:val="1046"/>
        </w:trPr>
        <w:tc>
          <w:tcPr>
            <w:tcW w:w="1276" w:type="dxa"/>
            <w:vMerge w:val="restart"/>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CSP</w:t>
            </w:r>
            <w:r w:rsidRPr="00DD31E8">
              <w:rPr>
                <w:rFonts w:ascii="Times New Roman" w:hAnsi="Times New Roman"/>
              </w:rPr>
              <w:t>文件</w:t>
            </w:r>
          </w:p>
        </w:tc>
        <w:tc>
          <w:tcPr>
            <w:tcW w:w="2268"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NETCA_CRYPTO_RSACSP.dll</w:t>
            </w:r>
          </w:p>
        </w:tc>
        <w:tc>
          <w:tcPr>
            <w:tcW w:w="992"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1.0.1.0</w:t>
            </w:r>
          </w:p>
        </w:tc>
        <w:tc>
          <w:tcPr>
            <w:tcW w:w="851" w:type="dxa"/>
          </w:tcPr>
          <w:p w:rsidR="00662EB6" w:rsidRPr="00DD31E8" w:rsidRDefault="00662EB6" w:rsidP="00ED743B">
            <w:pPr>
              <w:pStyle w:val="af1"/>
              <w:ind w:firstLineChars="0" w:firstLine="0"/>
              <w:rPr>
                <w:rFonts w:ascii="Times New Roman" w:hAnsi="Times New Roman"/>
              </w:rPr>
            </w:pPr>
            <w:r w:rsidRPr="00DD31E8">
              <w:rPr>
                <w:rFonts w:ascii="Times New Roman" w:hAnsi="Times New Roman" w:hint="eastAsia"/>
              </w:rPr>
              <w:t>N</w:t>
            </w:r>
          </w:p>
        </w:tc>
        <w:tc>
          <w:tcPr>
            <w:tcW w:w="1701" w:type="dxa"/>
          </w:tcPr>
          <w:p w:rsidR="00662EB6" w:rsidRPr="00DD31E8" w:rsidRDefault="00662EB6" w:rsidP="005373B5">
            <w:pPr>
              <w:pStyle w:val="af1"/>
              <w:ind w:firstLineChars="0" w:firstLine="0"/>
              <w:rPr>
                <w:rFonts w:ascii="Times New Roman" w:hAnsi="Times New Roman"/>
              </w:rPr>
            </w:pPr>
            <w:r w:rsidRPr="00DD31E8">
              <w:rPr>
                <w:rFonts w:ascii="Times New Roman" w:hAnsi="Times New Roman" w:hint="eastAsia"/>
              </w:rPr>
              <w:t>拷贝到</w:t>
            </w:r>
            <w:r w:rsidR="00871DB7" w:rsidRPr="00276BB0">
              <w:rPr>
                <w:rFonts w:hint="eastAsia"/>
                <w:b/>
              </w:rPr>
              <w:t>{netcaSys}</w:t>
            </w:r>
            <w:r w:rsidRPr="00DD31E8">
              <w:rPr>
                <w:rFonts w:ascii="Times New Roman" w:hAnsi="Times New Roman" w:hint="eastAsia"/>
              </w:rPr>
              <w:t>目录下</w:t>
            </w:r>
          </w:p>
        </w:tc>
        <w:tc>
          <w:tcPr>
            <w:tcW w:w="2551" w:type="dxa"/>
            <w:vMerge w:val="restart"/>
          </w:tcPr>
          <w:p w:rsidR="00662EB6" w:rsidRPr="00DD31E8" w:rsidRDefault="00662EB6" w:rsidP="00E84202">
            <w:r w:rsidRPr="00E84202">
              <w:t>http://192.168.0.11:8081/svn/rdrelease/软件发布/NETCA_CRYPTO/current/winX86/CSP</w:t>
            </w:r>
          </w:p>
        </w:tc>
      </w:tr>
      <w:tr w:rsidR="00662EB6" w:rsidRPr="00DD31E8" w:rsidTr="003E0AAA">
        <w:trPr>
          <w:trHeight w:val="256"/>
        </w:trPr>
        <w:tc>
          <w:tcPr>
            <w:tcW w:w="1276" w:type="dxa"/>
            <w:vMerge/>
          </w:tcPr>
          <w:p w:rsidR="00662EB6" w:rsidRPr="00DD31E8" w:rsidRDefault="00662EB6" w:rsidP="001A4D28">
            <w:pPr>
              <w:pStyle w:val="af1"/>
              <w:ind w:firstLineChars="0" w:firstLine="0"/>
              <w:rPr>
                <w:rFonts w:ascii="Times New Roman" w:hAnsi="Times New Roman"/>
              </w:rPr>
            </w:pPr>
          </w:p>
        </w:tc>
        <w:tc>
          <w:tcPr>
            <w:tcW w:w="2268" w:type="dxa"/>
          </w:tcPr>
          <w:p w:rsidR="00662EB6" w:rsidRPr="00DD31E8" w:rsidRDefault="00662EB6" w:rsidP="001C081C">
            <w:r w:rsidRPr="00DD31E8">
              <w:t>NETCA CRYPTO RSA Cryptographic Provider.reg</w:t>
            </w:r>
          </w:p>
        </w:tc>
        <w:tc>
          <w:tcPr>
            <w:tcW w:w="992" w:type="dxa"/>
          </w:tcPr>
          <w:p w:rsidR="00662EB6" w:rsidRPr="00DD31E8" w:rsidRDefault="00662EB6" w:rsidP="001A4D28">
            <w:pPr>
              <w:pStyle w:val="af1"/>
              <w:rPr>
                <w:rFonts w:ascii="Times New Roman" w:hAnsi="Times New Roman"/>
              </w:rPr>
            </w:pPr>
          </w:p>
        </w:tc>
        <w:tc>
          <w:tcPr>
            <w:tcW w:w="851" w:type="dxa"/>
          </w:tcPr>
          <w:p w:rsidR="00662EB6" w:rsidRPr="00DD31E8" w:rsidRDefault="00662EB6" w:rsidP="004C3C18">
            <w:pPr>
              <w:rPr>
                <w:b/>
              </w:rPr>
            </w:pPr>
            <w:r w:rsidRPr="00DD31E8">
              <w:rPr>
                <w:rFonts w:ascii="Times New Roman" w:hAnsi="Times New Roman" w:hint="eastAsia"/>
              </w:rPr>
              <w:t>N</w:t>
            </w:r>
          </w:p>
        </w:tc>
        <w:tc>
          <w:tcPr>
            <w:tcW w:w="1701" w:type="dxa"/>
          </w:tcPr>
          <w:p w:rsidR="00662EB6" w:rsidRPr="00DD31E8" w:rsidRDefault="00662EB6" w:rsidP="004E22EE">
            <w:pPr>
              <w:pStyle w:val="af1"/>
              <w:ind w:firstLineChars="0" w:firstLine="0"/>
              <w:rPr>
                <w:rFonts w:ascii="Times New Roman" w:hAnsi="Times New Roman"/>
              </w:rPr>
            </w:pPr>
            <w:r w:rsidRPr="00DD31E8">
              <w:rPr>
                <w:rFonts w:ascii="Times New Roman" w:hAnsi="Times New Roman" w:hint="eastAsia"/>
                <w:b/>
                <w:color w:val="00B050"/>
              </w:rPr>
              <w:t>注册表文件无需拷贝</w:t>
            </w:r>
            <w:r w:rsidRPr="00DD31E8">
              <w:rPr>
                <w:rFonts w:ascii="Times New Roman" w:hAnsi="Times New Roman" w:hint="eastAsia"/>
              </w:rPr>
              <w:t>，只需提取其中内容</w:t>
            </w:r>
          </w:p>
        </w:tc>
        <w:tc>
          <w:tcPr>
            <w:tcW w:w="2551" w:type="dxa"/>
            <w:vMerge/>
          </w:tcPr>
          <w:p w:rsidR="00662EB6" w:rsidRPr="00DD31E8" w:rsidRDefault="00662EB6" w:rsidP="000B1A01">
            <w:pPr>
              <w:pStyle w:val="af1"/>
            </w:pPr>
          </w:p>
        </w:tc>
      </w:tr>
      <w:tr w:rsidR="00662EB6" w:rsidRPr="00DD31E8" w:rsidTr="00E84202">
        <w:trPr>
          <w:trHeight w:val="1275"/>
        </w:trPr>
        <w:tc>
          <w:tcPr>
            <w:tcW w:w="1276" w:type="dxa"/>
            <w:vMerge/>
          </w:tcPr>
          <w:p w:rsidR="00662EB6" w:rsidRPr="00DD31E8" w:rsidRDefault="00662EB6" w:rsidP="001A4D28">
            <w:pPr>
              <w:pStyle w:val="af1"/>
              <w:ind w:firstLineChars="0" w:firstLine="0"/>
              <w:rPr>
                <w:rFonts w:ascii="Times New Roman" w:hAnsi="Times New Roman"/>
              </w:rPr>
            </w:pPr>
          </w:p>
        </w:tc>
        <w:tc>
          <w:tcPr>
            <w:tcW w:w="2268" w:type="dxa"/>
          </w:tcPr>
          <w:p w:rsidR="00662EB6" w:rsidRPr="00DD31E8" w:rsidRDefault="00662EB6" w:rsidP="005A6AFA">
            <w:pPr>
              <w:pStyle w:val="af1"/>
              <w:ind w:firstLineChars="0" w:firstLine="0"/>
              <w:rPr>
                <w:rFonts w:ascii="Times New Roman" w:hAnsi="Times New Roman"/>
              </w:rPr>
            </w:pPr>
            <w:r w:rsidRPr="00DD31E8">
              <w:rPr>
                <w:rFonts w:ascii="Times New Roman" w:hAnsi="Times New Roman"/>
              </w:rPr>
              <w:t>NETCA_CRYPTO_RSACSP_IMP.dll</w:t>
            </w:r>
          </w:p>
        </w:tc>
        <w:tc>
          <w:tcPr>
            <w:tcW w:w="992" w:type="dxa"/>
          </w:tcPr>
          <w:p w:rsidR="008A1934" w:rsidRDefault="008A1934" w:rsidP="005A6AFA">
            <w:pPr>
              <w:pStyle w:val="af1"/>
              <w:ind w:firstLineChars="0" w:firstLine="0"/>
              <w:rPr>
                <w:rFonts w:ascii="Times New Roman" w:hAnsi="Times New Roman"/>
              </w:rPr>
            </w:pPr>
            <w:r>
              <w:rPr>
                <w:rFonts w:ascii="Times New Roman" w:hAnsi="Times New Roman"/>
              </w:rPr>
              <w:t>1.1.2.0</w:t>
            </w:r>
          </w:p>
          <w:p w:rsidR="00802D08" w:rsidRDefault="00802D08" w:rsidP="005A6AFA">
            <w:pPr>
              <w:pStyle w:val="af1"/>
              <w:ind w:firstLineChars="0" w:firstLine="0"/>
              <w:rPr>
                <w:rFonts w:ascii="Times New Roman" w:hAnsi="Times New Roman"/>
              </w:rPr>
            </w:pPr>
          </w:p>
          <w:p w:rsidR="00662EB6" w:rsidRPr="00DD31E8" w:rsidRDefault="00662EB6" w:rsidP="005A6AFA">
            <w:pPr>
              <w:pStyle w:val="af1"/>
              <w:ind w:firstLineChars="0" w:firstLine="0"/>
              <w:rPr>
                <w:rFonts w:ascii="Times New Roman" w:hAnsi="Times New Roman"/>
              </w:rPr>
            </w:pPr>
          </w:p>
        </w:tc>
        <w:tc>
          <w:tcPr>
            <w:tcW w:w="851" w:type="dxa"/>
          </w:tcPr>
          <w:p w:rsidR="00662EB6" w:rsidRPr="003F244A" w:rsidRDefault="00662EB6"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662EB6" w:rsidRPr="00DD31E8" w:rsidRDefault="00662EB6" w:rsidP="005A6AFA">
            <w:pPr>
              <w:pStyle w:val="af1"/>
              <w:ind w:firstLineChars="0" w:firstLine="0"/>
              <w:rPr>
                <w:rFonts w:ascii="Times New Roman" w:hAnsi="Times New Roman"/>
              </w:rPr>
            </w:pPr>
            <w:r w:rsidRPr="00DD31E8">
              <w:rPr>
                <w:rFonts w:ascii="Times New Roman" w:hAnsi="Times New Roman" w:hint="eastAsia"/>
              </w:rPr>
              <w:t>拷贝到</w:t>
            </w:r>
            <w:r w:rsidR="00871DB7" w:rsidRPr="00276BB0">
              <w:rPr>
                <w:rFonts w:hint="eastAsia"/>
                <w:b/>
              </w:rPr>
              <w:t>{netcaSys}</w:t>
            </w:r>
            <w:r w:rsidRPr="00DD31E8">
              <w:rPr>
                <w:rFonts w:ascii="Times New Roman" w:hAnsi="Times New Roman" w:hint="eastAsia"/>
              </w:rPr>
              <w:t>目录</w:t>
            </w:r>
          </w:p>
        </w:tc>
        <w:tc>
          <w:tcPr>
            <w:tcW w:w="2551" w:type="dxa"/>
          </w:tcPr>
          <w:p w:rsidR="00662EB6" w:rsidRPr="00DD31E8" w:rsidRDefault="00662EB6" w:rsidP="00E84202">
            <w:r w:rsidRPr="00E84202">
              <w:t>http://192.168.0.11:8081/svn/rdrelease/软件发布/NETCA_CRYPTO/current/winX86/动态库/Crypto</w:t>
            </w:r>
          </w:p>
        </w:tc>
      </w:tr>
      <w:tr w:rsidR="00662EB6" w:rsidRPr="00DD31E8" w:rsidTr="003E0AAA">
        <w:tc>
          <w:tcPr>
            <w:tcW w:w="1276" w:type="dxa"/>
          </w:tcPr>
          <w:p w:rsidR="00662EB6" w:rsidRPr="00DD31E8" w:rsidRDefault="00662EB6" w:rsidP="008E065B">
            <w:pPr>
              <w:pStyle w:val="af1"/>
              <w:ind w:firstLineChars="0" w:firstLine="0"/>
              <w:rPr>
                <w:rFonts w:ascii="Times New Roman" w:hAnsi="Times New Roman"/>
              </w:rPr>
            </w:pPr>
            <w:r w:rsidRPr="00DD31E8">
              <w:rPr>
                <w:rFonts w:ascii="Times New Roman" w:hAnsi="Times New Roman"/>
              </w:rPr>
              <w:t>SecuInter</w:t>
            </w:r>
          </w:p>
        </w:tc>
        <w:tc>
          <w:tcPr>
            <w:tcW w:w="2268"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SecuInter.dll</w:t>
            </w:r>
          </w:p>
        </w:tc>
        <w:tc>
          <w:tcPr>
            <w:tcW w:w="992" w:type="dxa"/>
          </w:tcPr>
          <w:p w:rsidR="00662EB6" w:rsidRPr="00DD31E8" w:rsidRDefault="00662EB6" w:rsidP="001A4D28">
            <w:pPr>
              <w:pStyle w:val="af1"/>
              <w:ind w:firstLineChars="0" w:firstLine="0"/>
              <w:rPr>
                <w:rFonts w:ascii="Times New Roman" w:hAnsi="Times New Roman"/>
              </w:rPr>
            </w:pPr>
            <w:r w:rsidRPr="00DD31E8">
              <w:rPr>
                <w:rFonts w:ascii="Times New Roman" w:hAnsi="Times New Roman"/>
              </w:rPr>
              <w:t>4.1.0.1</w:t>
            </w:r>
          </w:p>
        </w:tc>
        <w:tc>
          <w:tcPr>
            <w:tcW w:w="851" w:type="dxa"/>
          </w:tcPr>
          <w:p w:rsidR="00662EB6" w:rsidRPr="003F244A" w:rsidRDefault="00662EB6" w:rsidP="00ED743B">
            <w:pPr>
              <w:pStyle w:val="af1"/>
              <w:ind w:firstLineChars="0" w:firstLine="0"/>
              <w:rPr>
                <w:rFonts w:ascii="Times New Roman" w:hAnsi="Times New Roman"/>
                <w:b/>
                <w:color w:val="00B050"/>
              </w:rPr>
            </w:pPr>
            <w:r w:rsidRPr="003F244A">
              <w:rPr>
                <w:rFonts w:ascii="Times New Roman" w:hAnsi="Times New Roman" w:hint="eastAsia"/>
                <w:b/>
                <w:color w:val="00B050"/>
              </w:rPr>
              <w:t>Y</w:t>
            </w:r>
          </w:p>
        </w:tc>
        <w:tc>
          <w:tcPr>
            <w:tcW w:w="1701" w:type="dxa"/>
          </w:tcPr>
          <w:p w:rsidR="00662EB6" w:rsidRPr="00DD31E8" w:rsidRDefault="00662EB6" w:rsidP="007406D3">
            <w:pPr>
              <w:pStyle w:val="af1"/>
              <w:ind w:firstLineChars="0" w:firstLine="0"/>
              <w:rPr>
                <w:rFonts w:ascii="Times New Roman" w:hAnsi="Times New Roman"/>
              </w:rPr>
            </w:pPr>
            <w:r w:rsidRPr="00DD31E8">
              <w:rPr>
                <w:rFonts w:ascii="Times New Roman" w:hAnsi="Times New Roman" w:hint="eastAsia"/>
              </w:rPr>
              <w:t>注册命令：</w:t>
            </w:r>
            <w:r w:rsidRPr="00DD31E8">
              <w:rPr>
                <w:rFonts w:ascii="Times New Roman" w:hAnsi="Times New Roman"/>
                <w:color w:val="000000"/>
                <w:szCs w:val="21"/>
              </w:rPr>
              <w:t xml:space="preserve">regsvr32 </w:t>
            </w:r>
            <w:r w:rsidR="00871DB7" w:rsidRPr="00276BB0">
              <w:rPr>
                <w:rFonts w:hint="eastAsia"/>
                <w:b/>
              </w:rPr>
              <w:t>{netcaSys}</w:t>
            </w:r>
            <w:r w:rsidRPr="00DD31E8">
              <w:rPr>
                <w:rFonts w:ascii="Times New Roman" w:hAnsi="Times New Roman"/>
                <w:color w:val="000000"/>
                <w:szCs w:val="21"/>
              </w:rPr>
              <w:t>\</w:t>
            </w:r>
            <w:r w:rsidRPr="00DD31E8">
              <w:rPr>
                <w:rFonts w:ascii="Times New Roman" w:hAnsi="Times New Roman"/>
              </w:rPr>
              <w:t xml:space="preserve"> SecuInter.dll</w:t>
            </w:r>
          </w:p>
        </w:tc>
        <w:tc>
          <w:tcPr>
            <w:tcW w:w="2551" w:type="dxa"/>
          </w:tcPr>
          <w:p w:rsidR="00662EB6" w:rsidRPr="00DD31E8" w:rsidRDefault="0022487E" w:rsidP="00E84202">
            <w:pPr>
              <w:pStyle w:val="af1"/>
              <w:ind w:firstLineChars="0" w:firstLine="0"/>
              <w:rPr>
                <w:rFonts w:ascii="Times New Roman" w:hAnsi="Times New Roman"/>
              </w:rPr>
            </w:pPr>
            <w:hyperlink r:id="rId15" w:history="1">
              <w:r w:rsidR="00662EB6" w:rsidRPr="00DD31E8">
                <w:rPr>
                  <w:rStyle w:val="af2"/>
                  <w:rFonts w:ascii="Times New Roman" w:hAnsi="Times New Roman"/>
                </w:rPr>
                <w:t>http://192.168.0.11:8081/svn/rdrelease/</w:t>
              </w:r>
              <w:r w:rsidR="00662EB6" w:rsidRPr="00DD31E8">
                <w:rPr>
                  <w:rStyle w:val="af2"/>
                  <w:rFonts w:ascii="Times New Roman" w:hAnsi="Times New Roman"/>
                </w:rPr>
                <w:t>软件发布</w:t>
              </w:r>
              <w:r w:rsidR="00662EB6" w:rsidRPr="00DD31E8">
                <w:rPr>
                  <w:rStyle w:val="af2"/>
                  <w:rFonts w:ascii="Times New Roman" w:hAnsi="Times New Roman"/>
                </w:rPr>
                <w:t>/SecuInter/4.1/x86</w:t>
              </w:r>
            </w:hyperlink>
          </w:p>
        </w:tc>
      </w:tr>
      <w:tr w:rsidR="008C76EC" w:rsidRPr="00DD31E8" w:rsidTr="003E0AAA">
        <w:tc>
          <w:tcPr>
            <w:tcW w:w="1276" w:type="dxa"/>
          </w:tcPr>
          <w:p w:rsidR="008C76EC" w:rsidRPr="00DD31E8" w:rsidRDefault="008C76EC" w:rsidP="008E065B">
            <w:pPr>
              <w:pStyle w:val="af1"/>
              <w:ind w:firstLineChars="0" w:firstLine="0"/>
              <w:rPr>
                <w:rFonts w:ascii="Times New Roman" w:hAnsi="Times New Roman"/>
              </w:rPr>
            </w:pPr>
            <w:r>
              <w:rPr>
                <w:rFonts w:ascii="Times New Roman" w:hAnsi="Times New Roman"/>
              </w:rPr>
              <w:t>SKF</w:t>
            </w:r>
          </w:p>
        </w:tc>
        <w:tc>
          <w:tcPr>
            <w:tcW w:w="2268" w:type="dxa"/>
          </w:tcPr>
          <w:p w:rsidR="008C76EC" w:rsidRPr="00DD31E8" w:rsidRDefault="008C76EC" w:rsidP="001A4D28">
            <w:pPr>
              <w:pStyle w:val="af1"/>
              <w:ind w:firstLineChars="0" w:firstLine="0"/>
              <w:rPr>
                <w:rFonts w:ascii="Times New Roman" w:hAnsi="Times New Roman"/>
              </w:rPr>
            </w:pPr>
            <w:r w:rsidRPr="008C76EC">
              <w:rPr>
                <w:rFonts w:ascii="Times New Roman" w:hAnsi="Times New Roman"/>
              </w:rPr>
              <w:t>NetcaSKF.dll</w:t>
            </w:r>
          </w:p>
        </w:tc>
        <w:tc>
          <w:tcPr>
            <w:tcW w:w="992" w:type="dxa"/>
          </w:tcPr>
          <w:p w:rsidR="008C76EC" w:rsidRPr="00DD31E8" w:rsidRDefault="008C76EC" w:rsidP="001A4D28">
            <w:pPr>
              <w:pStyle w:val="af1"/>
              <w:ind w:firstLineChars="0" w:firstLine="0"/>
              <w:rPr>
                <w:rFonts w:ascii="Times New Roman" w:hAnsi="Times New Roman"/>
              </w:rPr>
            </w:pPr>
            <w:r>
              <w:rPr>
                <w:rFonts w:ascii="Times New Roman" w:hAnsi="Times New Roman"/>
              </w:rPr>
              <w:t>1.0.5.</w:t>
            </w:r>
            <w:r w:rsidR="00773163">
              <w:rPr>
                <w:rFonts w:ascii="Times New Roman" w:hAnsi="Times New Roman"/>
              </w:rPr>
              <w:t>2</w:t>
            </w:r>
            <w:r w:rsidR="004B60E6">
              <w:rPr>
                <w:rFonts w:ascii="Times New Roman" w:hAnsi="Times New Roman"/>
              </w:rPr>
              <w:t>3</w:t>
            </w:r>
          </w:p>
        </w:tc>
        <w:tc>
          <w:tcPr>
            <w:tcW w:w="851" w:type="dxa"/>
          </w:tcPr>
          <w:p w:rsidR="008C76EC" w:rsidRPr="003F244A" w:rsidRDefault="008C76EC" w:rsidP="00ED743B">
            <w:pPr>
              <w:pStyle w:val="af1"/>
              <w:ind w:firstLineChars="0" w:firstLine="0"/>
              <w:rPr>
                <w:rFonts w:ascii="Times New Roman" w:hAnsi="Times New Roman"/>
                <w:b/>
                <w:color w:val="00B050"/>
              </w:rPr>
            </w:pPr>
            <w:r>
              <w:rPr>
                <w:rFonts w:ascii="Times New Roman" w:hAnsi="Times New Roman" w:hint="eastAsia"/>
                <w:b/>
                <w:color w:val="00B050"/>
              </w:rPr>
              <w:t>Y</w:t>
            </w:r>
          </w:p>
        </w:tc>
        <w:tc>
          <w:tcPr>
            <w:tcW w:w="1701" w:type="dxa"/>
          </w:tcPr>
          <w:p w:rsidR="008C76EC" w:rsidRPr="00DD31E8" w:rsidRDefault="008C76EC" w:rsidP="007406D3">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w:t>
            </w:r>
          </w:p>
        </w:tc>
        <w:tc>
          <w:tcPr>
            <w:tcW w:w="2551" w:type="dxa"/>
          </w:tcPr>
          <w:p w:rsidR="008C76EC" w:rsidRDefault="0022487E" w:rsidP="008C76EC">
            <w:pPr>
              <w:pStyle w:val="af1"/>
              <w:ind w:firstLineChars="0" w:firstLine="0"/>
            </w:pPr>
            <w:hyperlink r:id="rId16" w:history="1">
              <w:r w:rsidR="008C76EC" w:rsidRPr="00B203AF">
                <w:rPr>
                  <w:rStyle w:val="af2"/>
                </w:rPr>
                <w:t>http://192.168.0.11:8081/svn/rdrelease/软件发布/NETCA_CRYPTO/</w:t>
              </w:r>
            </w:hyperlink>
            <w:r w:rsidR="008C76EC">
              <w:t xml:space="preserve"> </w:t>
            </w:r>
            <w:r w:rsidR="008C76EC" w:rsidRPr="008C76EC">
              <w:t>current/winX86/动态库/SKF/</w:t>
            </w:r>
          </w:p>
        </w:tc>
      </w:tr>
      <w:tr w:rsidR="00E073F9" w:rsidRPr="00DD31E8" w:rsidTr="003E0AAA">
        <w:tc>
          <w:tcPr>
            <w:tcW w:w="1276" w:type="dxa"/>
          </w:tcPr>
          <w:p w:rsidR="00E073F9" w:rsidRDefault="00E073F9" w:rsidP="00E073F9">
            <w:pPr>
              <w:pStyle w:val="af1"/>
              <w:ind w:firstLineChars="0" w:firstLine="0"/>
              <w:rPr>
                <w:rFonts w:ascii="Times New Roman" w:hAnsi="Times New Roman"/>
              </w:rPr>
            </w:pPr>
            <w:r>
              <w:rPr>
                <w:rFonts w:ascii="Times New Roman" w:hAnsi="Times New Roman"/>
              </w:rPr>
              <w:t>SAF</w:t>
            </w:r>
          </w:p>
        </w:tc>
        <w:tc>
          <w:tcPr>
            <w:tcW w:w="2268" w:type="dxa"/>
          </w:tcPr>
          <w:p w:rsidR="00E073F9" w:rsidRPr="008C76EC" w:rsidRDefault="00E073F9" w:rsidP="00E073F9">
            <w:pPr>
              <w:pStyle w:val="af1"/>
              <w:ind w:firstLineChars="0" w:firstLine="0"/>
              <w:rPr>
                <w:rFonts w:ascii="Times New Roman" w:hAnsi="Times New Roman"/>
              </w:rPr>
            </w:pPr>
            <w:r>
              <w:rPr>
                <w:rFonts w:ascii="Times New Roman" w:hAnsi="Times New Roman"/>
              </w:rPr>
              <w:t>NetcaSA</w:t>
            </w:r>
            <w:r w:rsidRPr="008C76EC">
              <w:rPr>
                <w:rFonts w:ascii="Times New Roman" w:hAnsi="Times New Roman"/>
              </w:rPr>
              <w:t>F.dll</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rPr>
              <w:t>1.0.0.1</w:t>
            </w:r>
          </w:p>
        </w:tc>
        <w:tc>
          <w:tcPr>
            <w:tcW w:w="851" w:type="dxa"/>
          </w:tcPr>
          <w:p w:rsidR="00E073F9" w:rsidRDefault="00E073F9" w:rsidP="00E073F9">
            <w:pPr>
              <w:pStyle w:val="af1"/>
              <w:ind w:firstLineChars="0" w:firstLine="0"/>
              <w:rPr>
                <w:rFonts w:ascii="Times New Roman" w:hAnsi="Times New Roman"/>
                <w:b/>
                <w:color w:val="00B050"/>
              </w:rPr>
            </w:pPr>
            <w:r>
              <w:rPr>
                <w:rFonts w:ascii="Times New Roman" w:hAnsi="Times New Roman" w:hint="eastAsia"/>
                <w:b/>
                <w:color w:val="00B050"/>
              </w:rPr>
              <w:t>Y</w:t>
            </w:r>
          </w:p>
        </w:tc>
        <w:tc>
          <w:tcPr>
            <w:tcW w:w="1701"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w:t>
            </w:r>
          </w:p>
        </w:tc>
        <w:tc>
          <w:tcPr>
            <w:tcW w:w="2551" w:type="dxa"/>
          </w:tcPr>
          <w:p w:rsidR="00E073F9" w:rsidRDefault="00E073F9" w:rsidP="00E073F9">
            <w:pPr>
              <w:pStyle w:val="af1"/>
              <w:ind w:firstLineChars="0" w:firstLine="0"/>
            </w:pPr>
            <w:hyperlink r:id="rId17" w:history="1">
              <w:r w:rsidRPr="00B203AF">
                <w:rPr>
                  <w:rStyle w:val="af2"/>
                </w:rPr>
                <w:t>http://192.168.0.11:8081/svn/rdrelease/软件发布/NETCA_CRYPTO/</w:t>
              </w:r>
            </w:hyperlink>
            <w:r>
              <w:t xml:space="preserve"> </w:t>
            </w:r>
            <w:r w:rsidRPr="008C76EC">
              <w:t>current/winX86/动态库</w:t>
            </w:r>
            <w:r>
              <w:lastRenderedPageBreak/>
              <w:t>/SA</w:t>
            </w:r>
            <w:r w:rsidRPr="008C76EC">
              <w:t>F/</w:t>
            </w:r>
          </w:p>
        </w:tc>
      </w:tr>
      <w:tr w:rsidR="00E073F9" w:rsidRPr="00DD31E8" w:rsidTr="003E0AAA">
        <w:tc>
          <w:tcPr>
            <w:tcW w:w="1276"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lastRenderedPageBreak/>
              <w:t>安全环境</w:t>
            </w:r>
          </w:p>
        </w:tc>
        <w:tc>
          <w:tcPr>
            <w:tcW w:w="2268"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rPr>
              <w:t>trust</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hint="eastAsia"/>
              </w:rPr>
              <w:t>SVN</w:t>
            </w:r>
            <w:r>
              <w:rPr>
                <w:rFonts w:ascii="Times New Roman" w:hAnsi="Times New Roman" w:hint="eastAsia"/>
              </w:rPr>
              <w:t>版本号：</w:t>
            </w:r>
          </w:p>
          <w:p w:rsidR="00E073F9" w:rsidRPr="00DD31E8" w:rsidRDefault="00E073F9" w:rsidP="00E073F9">
            <w:pPr>
              <w:pStyle w:val="af1"/>
              <w:ind w:firstLineChars="0" w:firstLine="0"/>
              <w:rPr>
                <w:rFonts w:ascii="Times New Roman" w:hAnsi="Times New Roman"/>
              </w:rPr>
            </w:pPr>
            <w:r>
              <w:rPr>
                <w:rFonts w:ascii="Times New Roman" w:hAnsi="Times New Roman"/>
              </w:rPr>
              <w:t>48440</w:t>
            </w:r>
          </w:p>
        </w:tc>
        <w:tc>
          <w:tcPr>
            <w:tcW w:w="851"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t>N</w:t>
            </w:r>
          </w:p>
        </w:tc>
        <w:tc>
          <w:tcPr>
            <w:tcW w:w="1701"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hint="eastAsia"/>
              </w:rPr>
              <w:t>拷贝到目录</w:t>
            </w:r>
          </w:p>
          <w:p w:rsidR="00E073F9" w:rsidRPr="00DD31E8" w:rsidRDefault="00E073F9" w:rsidP="00E073F9">
            <w:pPr>
              <w:pStyle w:val="af1"/>
              <w:ind w:firstLineChars="0" w:firstLine="0"/>
              <w:rPr>
                <w:rFonts w:ascii="Times New Roman" w:hAnsi="Times New Roman"/>
              </w:rPr>
            </w:pPr>
            <w:r w:rsidRPr="00DD31E8">
              <w:rPr>
                <w:rFonts w:ascii="Times New Roman" w:hAnsi="Times New Roman"/>
              </w:rPr>
              <w:t>{commonappdata}\NETCA\certs</w:t>
            </w:r>
          </w:p>
        </w:tc>
        <w:tc>
          <w:tcPr>
            <w:tcW w:w="2551" w:type="dxa"/>
          </w:tcPr>
          <w:p w:rsidR="00E073F9" w:rsidRPr="00DD31E8" w:rsidRDefault="00E073F9" w:rsidP="00E073F9">
            <w:pPr>
              <w:pStyle w:val="af1"/>
              <w:ind w:firstLineChars="0" w:firstLine="0"/>
            </w:pPr>
            <w:r w:rsidRPr="00DD31E8">
              <w:t>http://192.168.0.11:8081/svn/rdrelease/软件发布/NETCA_CRYPTO/current/安全环境</w:t>
            </w:r>
          </w:p>
        </w:tc>
      </w:tr>
      <w:tr w:rsidR="00E073F9" w:rsidRPr="00DD31E8" w:rsidTr="003E0AAA">
        <w:tc>
          <w:tcPr>
            <w:tcW w:w="1276" w:type="dxa"/>
          </w:tcPr>
          <w:p w:rsidR="00E073F9" w:rsidRPr="00DD31E8" w:rsidRDefault="00E073F9" w:rsidP="00E073F9">
            <w:pPr>
              <w:pStyle w:val="af1"/>
              <w:ind w:firstLineChars="0" w:firstLine="0"/>
              <w:rPr>
                <w:rFonts w:ascii="Times New Roman" w:hAnsi="Times New Roman"/>
              </w:rPr>
            </w:pPr>
            <w:r w:rsidRPr="00DD31E8">
              <w:rPr>
                <w:rFonts w:ascii="Times New Roman" w:hAnsi="Times New Roman"/>
              </w:rPr>
              <w:t>Crypto</w:t>
            </w:r>
            <w:r>
              <w:rPr>
                <w:rFonts w:ascii="Times New Roman" w:hAnsi="Times New Roman" w:hint="eastAsia"/>
              </w:rPr>
              <w:t>驱动检测配置文件</w:t>
            </w:r>
          </w:p>
        </w:tc>
        <w:tc>
          <w:tcPr>
            <w:tcW w:w="2268" w:type="dxa"/>
          </w:tcPr>
          <w:p w:rsidR="00E073F9" w:rsidRPr="002409A1" w:rsidRDefault="00E073F9" w:rsidP="00E073F9">
            <w:pPr>
              <w:pStyle w:val="af1"/>
              <w:ind w:firstLineChars="0" w:firstLine="0"/>
              <w:rPr>
                <w:rFonts w:ascii="Times New Roman" w:hAnsi="Times New Roman"/>
              </w:rPr>
            </w:pPr>
            <w:r w:rsidRPr="00764D90">
              <w:rPr>
                <w:rFonts w:ascii="Times New Roman" w:hAnsi="Times New Roman"/>
              </w:rPr>
              <w:t>record_file_crypto.ini</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hint="eastAsia"/>
              </w:rPr>
              <w:t>/</w:t>
            </w:r>
          </w:p>
        </w:tc>
        <w:tc>
          <w:tcPr>
            <w:tcW w:w="851" w:type="dxa"/>
          </w:tcPr>
          <w:p w:rsidR="00E073F9" w:rsidRPr="00DD31E8" w:rsidRDefault="00E073F9" w:rsidP="00E073F9">
            <w:pPr>
              <w:pStyle w:val="af1"/>
              <w:ind w:firstLineChars="0" w:firstLine="0"/>
              <w:rPr>
                <w:rFonts w:ascii="Times New Roman" w:hAnsi="Times New Roman"/>
              </w:rPr>
            </w:pPr>
            <w:r>
              <w:rPr>
                <w:rFonts w:ascii="Times New Roman" w:hAnsi="Times New Roman" w:hint="eastAsia"/>
              </w:rPr>
              <w:t>N</w:t>
            </w:r>
          </w:p>
        </w:tc>
        <w:tc>
          <w:tcPr>
            <w:tcW w:w="1701" w:type="dxa"/>
          </w:tcPr>
          <w:p w:rsidR="00E073F9" w:rsidRPr="00DD31E8" w:rsidRDefault="00E073F9" w:rsidP="00E073F9">
            <w:pPr>
              <w:pStyle w:val="af1"/>
              <w:ind w:firstLineChars="0" w:firstLine="0"/>
              <w:rPr>
                <w:rFonts w:ascii="Times New Roman" w:hAnsi="Times New Roman"/>
              </w:rPr>
            </w:pPr>
            <w:r w:rsidRPr="00276BB0">
              <w:rPr>
                <w:rFonts w:hint="eastAsia"/>
                <w:b/>
              </w:rPr>
              <w:t>{netcaPf}</w:t>
            </w:r>
            <w:r w:rsidRPr="00DD31E8">
              <w:rPr>
                <w:rFonts w:ascii="Times New Roman" w:eastAsiaTheme="minorEastAsia" w:hAnsi="Times New Roman"/>
                <w:szCs w:val="21"/>
              </w:rPr>
              <w:t>\NETCA\NETCA_Crypto\</w:t>
            </w:r>
          </w:p>
        </w:tc>
        <w:tc>
          <w:tcPr>
            <w:tcW w:w="2551" w:type="dxa"/>
          </w:tcPr>
          <w:p w:rsidR="00E073F9" w:rsidRPr="006C4E28" w:rsidRDefault="0022487E" w:rsidP="00E073F9">
            <w:pPr>
              <w:pStyle w:val="af1"/>
              <w:ind w:firstLineChars="0" w:firstLine="0"/>
              <w:jc w:val="center"/>
              <w:rPr>
                <w:rFonts w:ascii="Times New Roman" w:hAnsi="Times New Roman"/>
              </w:rPr>
            </w:pPr>
            <w:hyperlink r:id="rId18" w:history="1">
              <w:r w:rsidR="00E073F9" w:rsidRPr="000C7DED">
                <w:rPr>
                  <w:rStyle w:val="af2"/>
                  <w:rFonts w:ascii="Times New Roman" w:hAnsi="Times New Roman"/>
                </w:rPr>
                <w:t>http://192.168.0.11:8081/svn/rdrelease/</w:t>
              </w:r>
              <w:r w:rsidR="00E073F9" w:rsidRPr="000C7DED">
                <w:rPr>
                  <w:rStyle w:val="af2"/>
                  <w:rFonts w:ascii="Times New Roman" w:hAnsi="Times New Roman"/>
                </w:rPr>
                <w:t>软件发布</w:t>
              </w:r>
              <w:r w:rsidR="00E073F9" w:rsidRPr="000C7DED">
                <w:rPr>
                  <w:rStyle w:val="af2"/>
                  <w:rFonts w:ascii="Times New Roman" w:hAnsi="Times New Roman"/>
                </w:rPr>
                <w:t>/NETCA_CRYPTO/current/winX86/</w:t>
              </w:r>
              <w:r w:rsidR="00E073F9" w:rsidRPr="000C7DED">
                <w:rPr>
                  <w:rStyle w:val="af2"/>
                  <w:rFonts w:ascii="Times New Roman" w:hAnsi="Times New Roman"/>
                </w:rPr>
                <w:t>动态库</w:t>
              </w:r>
              <w:r w:rsidR="00E073F9" w:rsidRPr="000C7DED">
                <w:rPr>
                  <w:rStyle w:val="af2"/>
                  <w:rFonts w:ascii="Times New Roman" w:hAnsi="Times New Roman"/>
                </w:rPr>
                <w:t>/Crypto</w:t>
              </w:r>
            </w:hyperlink>
          </w:p>
        </w:tc>
      </w:tr>
      <w:tr w:rsidR="00E073F9" w:rsidRPr="00DD31E8" w:rsidTr="003E0AAA">
        <w:tc>
          <w:tcPr>
            <w:tcW w:w="1276" w:type="dxa"/>
          </w:tcPr>
          <w:p w:rsidR="00E073F9" w:rsidRPr="00DD31E8" w:rsidRDefault="00E073F9" w:rsidP="00E073F9">
            <w:pPr>
              <w:pStyle w:val="af1"/>
              <w:ind w:firstLineChars="0" w:firstLine="0"/>
              <w:rPr>
                <w:rFonts w:ascii="Times New Roman" w:hAnsi="Times New Roman"/>
              </w:rPr>
            </w:pPr>
            <w:r>
              <w:rPr>
                <w:rFonts w:ascii="Times New Roman" w:hAnsi="Times New Roman" w:hint="eastAsia"/>
              </w:rPr>
              <w:t>Crypto</w:t>
            </w:r>
            <w:r>
              <w:rPr>
                <w:rFonts w:ascii="Times New Roman" w:hAnsi="Times New Roman" w:hint="eastAsia"/>
              </w:rPr>
              <w:t>版本的注册表</w:t>
            </w:r>
          </w:p>
        </w:tc>
        <w:tc>
          <w:tcPr>
            <w:tcW w:w="2268" w:type="dxa"/>
          </w:tcPr>
          <w:p w:rsidR="00E073F9" w:rsidRPr="00764D90" w:rsidRDefault="00E073F9" w:rsidP="00E073F9">
            <w:pPr>
              <w:pStyle w:val="af1"/>
              <w:ind w:firstLineChars="0" w:firstLine="0"/>
              <w:rPr>
                <w:rFonts w:ascii="Times New Roman" w:hAnsi="Times New Roman"/>
              </w:rPr>
            </w:pPr>
            <w:r w:rsidRPr="00565717">
              <w:rPr>
                <w:rFonts w:ascii="Times New Roman" w:hAnsi="Times New Roman"/>
              </w:rPr>
              <w:t>NetcaCryptoVersionInfo.reg</w:t>
            </w:r>
          </w:p>
        </w:tc>
        <w:tc>
          <w:tcPr>
            <w:tcW w:w="992" w:type="dxa"/>
          </w:tcPr>
          <w:p w:rsidR="00E073F9" w:rsidRDefault="00E073F9" w:rsidP="00E073F9">
            <w:pPr>
              <w:pStyle w:val="af1"/>
              <w:ind w:firstLineChars="0" w:firstLine="0"/>
              <w:rPr>
                <w:rFonts w:ascii="Times New Roman" w:hAnsi="Times New Roman"/>
              </w:rPr>
            </w:pPr>
            <w:r>
              <w:rPr>
                <w:rFonts w:ascii="Times New Roman" w:hAnsi="Times New Roman" w:hint="eastAsia"/>
              </w:rPr>
              <w:t>/</w:t>
            </w:r>
          </w:p>
        </w:tc>
        <w:tc>
          <w:tcPr>
            <w:tcW w:w="851" w:type="dxa"/>
          </w:tcPr>
          <w:p w:rsidR="00E073F9" w:rsidRDefault="00E073F9" w:rsidP="00E073F9">
            <w:pPr>
              <w:pStyle w:val="af1"/>
              <w:ind w:firstLineChars="0" w:firstLine="0"/>
              <w:rPr>
                <w:rFonts w:ascii="Times New Roman" w:hAnsi="Times New Roman"/>
              </w:rPr>
            </w:pPr>
            <w:r>
              <w:rPr>
                <w:rFonts w:ascii="Times New Roman" w:hAnsi="Times New Roman" w:hint="eastAsia"/>
              </w:rPr>
              <w:t>/</w:t>
            </w:r>
          </w:p>
        </w:tc>
        <w:tc>
          <w:tcPr>
            <w:tcW w:w="1701" w:type="dxa"/>
          </w:tcPr>
          <w:p w:rsidR="00E073F9" w:rsidRPr="00276BB0" w:rsidRDefault="00E073F9" w:rsidP="00E073F9">
            <w:pPr>
              <w:pStyle w:val="af1"/>
              <w:ind w:firstLineChars="0" w:firstLine="0"/>
              <w:rPr>
                <w:b/>
              </w:rPr>
            </w:pPr>
            <w:r>
              <w:rPr>
                <w:rFonts w:hint="eastAsia"/>
                <w:b/>
              </w:rPr>
              <w:t>Crypto版本的注册表</w:t>
            </w:r>
          </w:p>
        </w:tc>
        <w:tc>
          <w:tcPr>
            <w:tcW w:w="2551" w:type="dxa"/>
          </w:tcPr>
          <w:p w:rsidR="00E073F9" w:rsidRDefault="00E073F9" w:rsidP="00E073F9">
            <w:pPr>
              <w:pStyle w:val="af1"/>
              <w:ind w:firstLineChars="0" w:firstLine="0"/>
              <w:jc w:val="center"/>
            </w:pPr>
            <w:r w:rsidRPr="00565717">
              <w:t>http://192.168.0.11:8081/svn/rdrelease/软件发布/NETCA_CRYPTO/current/winX86/注册表/NetcaCryptoVersionInfo.reg</w:t>
            </w:r>
          </w:p>
        </w:tc>
      </w:tr>
    </w:tbl>
    <w:p w:rsidR="00042773" w:rsidRDefault="00042773" w:rsidP="00370151">
      <w:pPr>
        <w:rPr>
          <w:rFonts w:ascii="Times New Roman" w:hAnsi="Times New Roman"/>
        </w:rPr>
      </w:pPr>
    </w:p>
    <w:p w:rsidR="00E51647" w:rsidRDefault="00E51647" w:rsidP="00370151">
      <w:pPr>
        <w:rPr>
          <w:rFonts w:ascii="Times New Roman" w:hAnsi="Times New Roman"/>
        </w:rPr>
      </w:pPr>
    </w:p>
    <w:p w:rsidR="00E51647" w:rsidRDefault="00E51647" w:rsidP="006C4E28">
      <w:pPr>
        <w:pStyle w:val="2"/>
        <w:rPr>
          <w:rFonts w:ascii="Times New Roman" w:hAnsi="Times New Roman"/>
        </w:rPr>
      </w:pPr>
      <w:r w:rsidRPr="002378F1">
        <w:rPr>
          <w:rFonts w:hint="eastAsia"/>
        </w:rPr>
        <w:t>COM</w:t>
      </w:r>
      <w:r>
        <w:rPr>
          <w:rFonts w:hint="eastAsia"/>
        </w:rPr>
        <w:t>的</w:t>
      </w:r>
      <w:r w:rsidRPr="002378F1">
        <w:rPr>
          <w:rFonts w:hint="eastAsia"/>
        </w:rPr>
        <w:t>ProgID</w:t>
      </w:r>
    </w:p>
    <w:tbl>
      <w:tblPr>
        <w:tblStyle w:val="a9"/>
        <w:tblW w:w="3486" w:type="pct"/>
        <w:jc w:val="center"/>
        <w:tblLook w:val="04A0" w:firstRow="1" w:lastRow="0" w:firstColumn="1" w:lastColumn="0" w:noHBand="0" w:noVBand="1"/>
      </w:tblPr>
      <w:tblGrid>
        <w:gridCol w:w="3421"/>
        <w:gridCol w:w="3449"/>
      </w:tblGrid>
      <w:tr w:rsidR="00E51647" w:rsidRPr="002378F1" w:rsidTr="006C4E28">
        <w:trPr>
          <w:trHeight w:val="567"/>
          <w:jc w:val="center"/>
        </w:trPr>
        <w:tc>
          <w:tcPr>
            <w:tcW w:w="2490" w:type="pct"/>
            <w:tcBorders>
              <w:top w:val="single" w:sz="12" w:space="0" w:color="auto"/>
              <w:left w:val="single" w:sz="12" w:space="0" w:color="auto"/>
              <w:bottom w:val="single" w:sz="12" w:space="0" w:color="auto"/>
              <w:right w:val="single" w:sz="12" w:space="0" w:color="auto"/>
            </w:tcBorders>
            <w:shd w:val="clear" w:color="auto" w:fill="00B050"/>
            <w:vAlign w:val="center"/>
          </w:tcPr>
          <w:p w:rsidR="00E51647" w:rsidRPr="002378F1" w:rsidRDefault="00E51647" w:rsidP="00E33135">
            <w:r w:rsidRPr="002378F1">
              <w:rPr>
                <w:rFonts w:hint="eastAsia"/>
              </w:rPr>
              <w:t>COM名称</w:t>
            </w:r>
          </w:p>
        </w:tc>
        <w:tc>
          <w:tcPr>
            <w:tcW w:w="2510" w:type="pct"/>
            <w:tcBorders>
              <w:top w:val="single" w:sz="12" w:space="0" w:color="auto"/>
              <w:left w:val="single" w:sz="12" w:space="0" w:color="auto"/>
              <w:bottom w:val="single" w:sz="12" w:space="0" w:color="auto"/>
              <w:right w:val="single" w:sz="12" w:space="0" w:color="auto"/>
            </w:tcBorders>
            <w:shd w:val="clear" w:color="auto" w:fill="00B050"/>
            <w:vAlign w:val="center"/>
          </w:tcPr>
          <w:p w:rsidR="00E51647" w:rsidRPr="002378F1" w:rsidRDefault="00E51647" w:rsidP="00E33135">
            <w:r w:rsidRPr="002378F1">
              <w:rPr>
                <w:rFonts w:hint="eastAsia"/>
              </w:rPr>
              <w:t>ProgID</w:t>
            </w:r>
          </w:p>
        </w:tc>
      </w:tr>
      <w:tr w:rsidR="00E51647" w:rsidRPr="002378F1" w:rsidTr="006C4E28">
        <w:trPr>
          <w:trHeight w:val="567"/>
          <w:jc w:val="center"/>
        </w:trPr>
        <w:tc>
          <w:tcPr>
            <w:tcW w:w="2490" w:type="pct"/>
            <w:tcBorders>
              <w:top w:val="single" w:sz="12" w:space="0" w:color="auto"/>
            </w:tcBorders>
            <w:vAlign w:val="center"/>
          </w:tcPr>
          <w:p w:rsidR="00E51647" w:rsidRPr="002378F1" w:rsidRDefault="00E51647" w:rsidP="00E33135">
            <w:r w:rsidRPr="002378F1">
              <w:rPr>
                <w:rFonts w:hint="eastAsia"/>
              </w:rPr>
              <w:t>NetcaPKICom.dll</w:t>
            </w:r>
          </w:p>
        </w:tc>
        <w:tc>
          <w:tcPr>
            <w:tcW w:w="2510" w:type="pct"/>
            <w:tcBorders>
              <w:top w:val="single" w:sz="12" w:space="0" w:color="auto"/>
            </w:tcBorders>
            <w:vAlign w:val="center"/>
          </w:tcPr>
          <w:p w:rsidR="00E51647" w:rsidRPr="002378F1" w:rsidRDefault="00E51647" w:rsidP="00E33135">
            <w:r w:rsidRPr="002378F1">
              <w:t>NetcaPki.Certificate</w:t>
            </w:r>
          </w:p>
        </w:tc>
      </w:tr>
      <w:tr w:rsidR="00B74D73" w:rsidRPr="002378F1" w:rsidTr="006C4E28">
        <w:trPr>
          <w:trHeight w:val="567"/>
          <w:jc w:val="center"/>
        </w:trPr>
        <w:tc>
          <w:tcPr>
            <w:tcW w:w="2490" w:type="pct"/>
            <w:vAlign w:val="center"/>
          </w:tcPr>
          <w:p w:rsidR="00B74D73" w:rsidRPr="002378F1" w:rsidRDefault="00B74D73" w:rsidP="00E33135">
            <w:r w:rsidRPr="002378F1">
              <w:rPr>
                <w:rFonts w:hint="eastAsia"/>
              </w:rPr>
              <w:t>NetcaRAClientCom.dll</w:t>
            </w:r>
          </w:p>
        </w:tc>
        <w:tc>
          <w:tcPr>
            <w:tcW w:w="2510" w:type="pct"/>
            <w:vAlign w:val="center"/>
          </w:tcPr>
          <w:p w:rsidR="00B74D73" w:rsidRPr="002378F1" w:rsidRDefault="00B74D73" w:rsidP="00E33135">
            <w:r w:rsidRPr="002378F1">
              <w:t>NetcaRAClientCom.Key</w:t>
            </w:r>
          </w:p>
        </w:tc>
      </w:tr>
      <w:tr w:rsidR="00E51647" w:rsidRPr="002378F1" w:rsidTr="006C4E28">
        <w:trPr>
          <w:trHeight w:val="567"/>
          <w:jc w:val="center"/>
        </w:trPr>
        <w:tc>
          <w:tcPr>
            <w:tcW w:w="2490" w:type="pct"/>
            <w:vAlign w:val="center"/>
          </w:tcPr>
          <w:p w:rsidR="00E51647" w:rsidRPr="002378F1" w:rsidRDefault="00E51647" w:rsidP="00E33135">
            <w:r w:rsidRPr="002378F1">
              <w:t>NETCA_XMLCOM.dll</w:t>
            </w:r>
          </w:p>
        </w:tc>
        <w:tc>
          <w:tcPr>
            <w:tcW w:w="2510" w:type="pct"/>
            <w:vAlign w:val="center"/>
          </w:tcPr>
          <w:p w:rsidR="00E51647" w:rsidRPr="002378F1" w:rsidRDefault="00E51647" w:rsidP="00E33135">
            <w:r w:rsidRPr="00D3317D">
              <w:t>NETCA_XMLCOM.Document</w:t>
            </w:r>
          </w:p>
        </w:tc>
      </w:tr>
      <w:tr w:rsidR="00E51647" w:rsidRPr="002378F1" w:rsidTr="006C4E28">
        <w:trPr>
          <w:trHeight w:val="567"/>
          <w:jc w:val="center"/>
        </w:trPr>
        <w:tc>
          <w:tcPr>
            <w:tcW w:w="2490" w:type="pct"/>
            <w:vAlign w:val="center"/>
          </w:tcPr>
          <w:p w:rsidR="00E51647" w:rsidRPr="002378F1" w:rsidRDefault="00E51647" w:rsidP="00E33135">
            <w:r w:rsidRPr="002378F1">
              <w:t>npnetcapki.dll</w:t>
            </w:r>
          </w:p>
        </w:tc>
        <w:tc>
          <w:tcPr>
            <w:tcW w:w="2510" w:type="pct"/>
            <w:vAlign w:val="center"/>
          </w:tcPr>
          <w:p w:rsidR="00E51647" w:rsidRPr="002378F1" w:rsidRDefault="00E51647" w:rsidP="00E33135">
            <w:r w:rsidRPr="002378F1">
              <w:t>npnetcapki</w:t>
            </w:r>
            <w:r>
              <w:rPr>
                <w:rFonts w:hint="eastAsia"/>
              </w:rPr>
              <w:t>.Certificate</w:t>
            </w:r>
          </w:p>
        </w:tc>
      </w:tr>
      <w:tr w:rsidR="00E51647" w:rsidRPr="002378F1" w:rsidTr="006C4E28">
        <w:trPr>
          <w:trHeight w:val="567"/>
          <w:jc w:val="center"/>
        </w:trPr>
        <w:tc>
          <w:tcPr>
            <w:tcW w:w="2490" w:type="pct"/>
            <w:vAlign w:val="center"/>
          </w:tcPr>
          <w:p w:rsidR="00E51647" w:rsidRPr="002378F1" w:rsidRDefault="00E51647" w:rsidP="00E33135">
            <w:r w:rsidRPr="002378F1">
              <w:t>SecuInter</w:t>
            </w:r>
            <w:r w:rsidRPr="002378F1">
              <w:rPr>
                <w:rFonts w:hint="eastAsia"/>
              </w:rPr>
              <w:t>.dll</w:t>
            </w:r>
          </w:p>
        </w:tc>
        <w:tc>
          <w:tcPr>
            <w:tcW w:w="2510" w:type="pct"/>
            <w:vAlign w:val="center"/>
          </w:tcPr>
          <w:p w:rsidR="00E51647" w:rsidRPr="002378F1" w:rsidRDefault="00E51647" w:rsidP="00E33135">
            <w:r w:rsidRPr="002378F1">
              <w:t>SecuInter.Signature</w:t>
            </w:r>
          </w:p>
        </w:tc>
      </w:tr>
    </w:tbl>
    <w:p w:rsidR="00765BD7" w:rsidRPr="00765BD7" w:rsidRDefault="00765BD7">
      <w:pPr>
        <w:pStyle w:val="1"/>
        <w:ind w:left="642"/>
      </w:pPr>
      <w:r>
        <w:rPr>
          <w:rFonts w:hint="eastAsia"/>
        </w:rPr>
        <w:t>可信站点</w:t>
      </w:r>
    </w:p>
    <w:p w:rsidR="00E51647" w:rsidRDefault="00765BD7" w:rsidP="00370151">
      <w:pPr>
        <w:rPr>
          <w:rFonts w:ascii="Times New Roman" w:hAnsi="Times New Roman"/>
        </w:rPr>
      </w:pPr>
      <w:r>
        <w:rPr>
          <w:rFonts w:ascii="Times New Roman" w:hAnsi="Times New Roman" w:hint="eastAsia"/>
        </w:rPr>
        <w:t>将下列地址加入可信站点：</w:t>
      </w:r>
    </w:p>
    <w:p w:rsidR="00765BD7" w:rsidRDefault="0022487E" w:rsidP="00765BD7">
      <w:pPr>
        <w:rPr>
          <w:color w:val="1F497D"/>
        </w:rPr>
      </w:pPr>
      <w:hyperlink r:id="rId19" w:history="1">
        <w:r w:rsidR="00765BD7">
          <w:rPr>
            <w:rStyle w:val="af2"/>
          </w:rPr>
          <w:t>http://</w:t>
        </w:r>
        <w:r w:rsidR="00765BD7">
          <w:rPr>
            <w:rStyle w:val="af2"/>
            <w:rFonts w:hint="eastAsia"/>
          </w:rPr>
          <w:t>*.cnca.net</w:t>
        </w:r>
      </w:hyperlink>
    </w:p>
    <w:p w:rsidR="00765BD7" w:rsidRDefault="0022487E" w:rsidP="00765BD7">
      <w:pPr>
        <w:rPr>
          <w:color w:val="1F497D"/>
        </w:rPr>
      </w:pPr>
      <w:hyperlink r:id="rId20" w:history="1">
        <w:r w:rsidR="00765BD7" w:rsidRPr="00D954AE">
          <w:rPr>
            <w:rStyle w:val="af2"/>
            <w:rFonts w:hint="eastAsia"/>
          </w:rPr>
          <w:t>https://*.cnca.net</w:t>
        </w:r>
      </w:hyperlink>
    </w:p>
    <w:p w:rsidR="00765BD7" w:rsidRDefault="0022487E" w:rsidP="00765BD7">
      <w:pPr>
        <w:rPr>
          <w:color w:val="1F497D"/>
        </w:rPr>
      </w:pPr>
      <w:hyperlink r:id="rId21" w:history="1">
        <w:r w:rsidR="00765BD7" w:rsidRPr="00D954AE">
          <w:rPr>
            <w:rStyle w:val="af2"/>
            <w:rFonts w:hint="eastAsia"/>
          </w:rPr>
          <w:t>http://*.netca.net</w:t>
        </w:r>
      </w:hyperlink>
    </w:p>
    <w:p w:rsidR="00765BD7" w:rsidRDefault="0022487E" w:rsidP="00765BD7">
      <w:pPr>
        <w:rPr>
          <w:rStyle w:val="af2"/>
        </w:rPr>
      </w:pPr>
      <w:hyperlink r:id="rId22" w:history="1">
        <w:r w:rsidR="00765BD7" w:rsidRPr="00F66136">
          <w:rPr>
            <w:rStyle w:val="af2"/>
            <w:rFonts w:hint="eastAsia"/>
          </w:rPr>
          <w:t>https://*.netca.net</w:t>
        </w:r>
      </w:hyperlink>
    </w:p>
    <w:p w:rsidR="00765BD7" w:rsidRDefault="0022487E" w:rsidP="00765BD7">
      <w:pPr>
        <w:rPr>
          <w:rStyle w:val="af2"/>
        </w:rPr>
      </w:pPr>
      <w:hyperlink r:id="rId23" w:history="1">
        <w:r w:rsidR="00765BD7" w:rsidRPr="00735A4C">
          <w:rPr>
            <w:rStyle w:val="af2"/>
            <w:rFonts w:hint="eastAsia"/>
          </w:rPr>
          <w:t>http://*.netca.net.cn</w:t>
        </w:r>
      </w:hyperlink>
    </w:p>
    <w:p w:rsidR="00765BD7" w:rsidRDefault="0022487E" w:rsidP="00765BD7">
      <w:pPr>
        <w:rPr>
          <w:rStyle w:val="af2"/>
        </w:rPr>
      </w:pPr>
      <w:hyperlink r:id="rId24" w:history="1">
        <w:r w:rsidR="00765BD7" w:rsidRPr="00735A4C">
          <w:rPr>
            <w:rStyle w:val="af2"/>
            <w:rFonts w:hint="eastAsia"/>
          </w:rPr>
          <w:t>https://*.netca.net.cn</w:t>
        </w:r>
      </w:hyperlink>
    </w:p>
    <w:p w:rsidR="00765BD7" w:rsidRDefault="0022487E" w:rsidP="00765BD7">
      <w:pPr>
        <w:rPr>
          <w:rStyle w:val="af2"/>
        </w:rPr>
      </w:pPr>
      <w:hyperlink r:id="rId25" w:history="1">
        <w:r w:rsidR="00765BD7" w:rsidRPr="00735A4C">
          <w:rPr>
            <w:rStyle w:val="af2"/>
            <w:rFonts w:hint="eastAsia"/>
          </w:rPr>
          <w:t>https://*.netca.mobi</w:t>
        </w:r>
      </w:hyperlink>
    </w:p>
    <w:p w:rsidR="00765BD7" w:rsidRDefault="0022487E" w:rsidP="00765BD7">
      <w:pPr>
        <w:rPr>
          <w:rStyle w:val="af2"/>
        </w:rPr>
      </w:pPr>
      <w:hyperlink r:id="rId26" w:history="1">
        <w:r w:rsidR="00136387" w:rsidRPr="00FB3525">
          <w:rPr>
            <w:rStyle w:val="af2"/>
            <w:rFonts w:hint="eastAsia"/>
          </w:rPr>
          <w:t>http://*.netca.mobi</w:t>
        </w:r>
      </w:hyperlink>
    </w:p>
    <w:p w:rsidR="00136387" w:rsidRPr="00623A1B" w:rsidRDefault="00136387" w:rsidP="00136387">
      <w:pPr>
        <w:pStyle w:val="1"/>
        <w:numPr>
          <w:ilvl w:val="0"/>
          <w:numId w:val="0"/>
        </w:numPr>
        <w:rPr>
          <w:rFonts w:ascii="Times New Roman"/>
        </w:rPr>
      </w:pPr>
      <w:r>
        <w:rPr>
          <w:rFonts w:ascii="Times New Roman" w:hint="eastAsia"/>
        </w:rPr>
        <w:t xml:space="preserve">4 </w:t>
      </w:r>
      <w:r w:rsidRPr="00623A1B">
        <w:rPr>
          <w:rFonts w:ascii="Times New Roman" w:hint="eastAsia"/>
        </w:rPr>
        <w:t>证书链（注册表）</w:t>
      </w:r>
    </w:p>
    <w:tbl>
      <w:tblPr>
        <w:tblStyle w:val="a9"/>
        <w:tblW w:w="9639" w:type="dxa"/>
        <w:tblInd w:w="250" w:type="dxa"/>
        <w:tblLayout w:type="fixed"/>
        <w:tblLook w:val="04A0" w:firstRow="1" w:lastRow="0" w:firstColumn="1" w:lastColumn="0" w:noHBand="0" w:noVBand="1"/>
      </w:tblPr>
      <w:tblGrid>
        <w:gridCol w:w="2410"/>
        <w:gridCol w:w="4677"/>
        <w:gridCol w:w="2552"/>
      </w:tblGrid>
      <w:tr w:rsidR="00136387" w:rsidRPr="00BA11DA" w:rsidTr="000B2DFE">
        <w:tc>
          <w:tcPr>
            <w:tcW w:w="2410" w:type="dxa"/>
            <w:shd w:val="clear" w:color="auto" w:fill="00B050"/>
            <w:vAlign w:val="center"/>
          </w:tcPr>
          <w:p w:rsidR="00136387" w:rsidRPr="00FE67F5" w:rsidRDefault="00136387" w:rsidP="006210C7">
            <w:pPr>
              <w:pStyle w:val="af1"/>
              <w:ind w:firstLineChars="0" w:firstLine="0"/>
              <w:rPr>
                <w:rFonts w:ascii="Times New Roman" w:hAnsi="Times New Roman"/>
              </w:rPr>
            </w:pPr>
            <w:r w:rsidRPr="00FE67F5">
              <w:rPr>
                <w:rFonts w:ascii="Times New Roman" w:hAnsi="Times New Roman"/>
              </w:rPr>
              <w:t>文件名</w:t>
            </w:r>
          </w:p>
        </w:tc>
        <w:tc>
          <w:tcPr>
            <w:tcW w:w="4677" w:type="dxa"/>
            <w:shd w:val="clear" w:color="auto" w:fill="00B050"/>
            <w:vAlign w:val="center"/>
          </w:tcPr>
          <w:p w:rsidR="00136387" w:rsidRPr="00BA11DA" w:rsidRDefault="00136387" w:rsidP="006210C7">
            <w:pPr>
              <w:pStyle w:val="af1"/>
              <w:ind w:firstLineChars="0" w:firstLine="0"/>
              <w:rPr>
                <w:rFonts w:ascii="Times New Roman" w:hAnsi="Times New Roman"/>
              </w:rPr>
            </w:pPr>
            <w:r w:rsidRPr="00BA11DA">
              <w:rPr>
                <w:rFonts w:ascii="Times New Roman" w:hAnsi="Times New Roman"/>
              </w:rPr>
              <w:t>SVN</w:t>
            </w:r>
            <w:r w:rsidRPr="00BA11DA">
              <w:rPr>
                <w:rFonts w:ascii="Times New Roman" w:hAnsi="Times New Roman"/>
              </w:rPr>
              <w:t>位置</w:t>
            </w:r>
          </w:p>
        </w:tc>
        <w:tc>
          <w:tcPr>
            <w:tcW w:w="2552" w:type="dxa"/>
            <w:shd w:val="clear" w:color="auto" w:fill="00B050"/>
            <w:vAlign w:val="center"/>
          </w:tcPr>
          <w:p w:rsidR="00136387" w:rsidRPr="00BA11DA" w:rsidRDefault="00136387" w:rsidP="006210C7">
            <w:pPr>
              <w:pStyle w:val="af1"/>
              <w:ind w:firstLineChars="0" w:firstLine="0"/>
              <w:rPr>
                <w:rFonts w:ascii="Times New Roman" w:hAnsi="Times New Roman"/>
              </w:rPr>
            </w:pPr>
            <w:r w:rsidRPr="00BA11DA">
              <w:rPr>
                <w:rFonts w:ascii="Times New Roman" w:hAnsi="Times New Roman"/>
              </w:rPr>
              <w:t>说明</w:t>
            </w: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sidRPr="00BA11DA">
              <w:rPr>
                <w:rFonts w:ascii="Times New Roman" w:hAnsi="Times New Roman"/>
              </w:rPr>
              <w:t>NETCA_CA.reg</w:t>
            </w:r>
          </w:p>
        </w:tc>
        <w:tc>
          <w:tcPr>
            <w:tcW w:w="4677" w:type="dxa"/>
            <w:vMerge w:val="restart"/>
            <w:vAlign w:val="center"/>
          </w:tcPr>
          <w:p w:rsidR="00A43852" w:rsidRPr="00FE67F5" w:rsidRDefault="0022487E" w:rsidP="006210C7">
            <w:pPr>
              <w:pStyle w:val="af1"/>
              <w:ind w:firstLineChars="0" w:firstLine="0"/>
              <w:rPr>
                <w:rFonts w:ascii="Times New Roman" w:hAnsi="Times New Roman"/>
                <w:color w:val="BFBFBF" w:themeColor="background1" w:themeShade="BF"/>
              </w:rPr>
            </w:pPr>
            <w:hyperlink r:id="rId27" w:history="1">
              <w:r w:rsidR="00A43852" w:rsidRPr="00FE67F5">
                <w:rPr>
                  <w:rStyle w:val="af2"/>
                  <w:rFonts w:ascii="Times New Roman" w:hAnsi="Times New Roman"/>
                </w:rPr>
                <w:t>http://192.168.0.11:8081/svn/rdrelease/</w:t>
              </w:r>
              <w:r w:rsidR="00A43852" w:rsidRPr="00FE67F5">
                <w:rPr>
                  <w:rStyle w:val="af2"/>
                  <w:rFonts w:ascii="Times New Roman" w:hAnsi="Times New Roman"/>
                </w:rPr>
                <w:t>软件发布</w:t>
              </w:r>
              <w:r w:rsidR="00A43852" w:rsidRPr="00FE67F5">
                <w:rPr>
                  <w:rStyle w:val="af2"/>
                  <w:rFonts w:ascii="Times New Roman" w:hAnsi="Times New Roman"/>
                </w:rPr>
                <w:t>/</w:t>
              </w:r>
              <w:r w:rsidR="00A43852" w:rsidRPr="00FE67F5">
                <w:rPr>
                  <w:rStyle w:val="af2"/>
                  <w:rFonts w:ascii="Times New Roman" w:hAnsi="Times New Roman"/>
                </w:rPr>
                <w:t>统一介质管理工具</w:t>
              </w:r>
              <w:r w:rsidR="00A43852" w:rsidRPr="00FE67F5">
                <w:rPr>
                  <w:rStyle w:val="af2"/>
                  <w:rFonts w:ascii="Times New Roman" w:hAnsi="Times New Roman"/>
                </w:rPr>
                <w:t>/current/</w:t>
              </w:r>
              <w:r w:rsidR="00A43852" w:rsidRPr="00FE67F5">
                <w:rPr>
                  <w:rStyle w:val="af2"/>
                  <w:rFonts w:ascii="Times New Roman" w:hAnsi="Times New Roman"/>
                </w:rPr>
                <w:t>发布版</w:t>
              </w:r>
              <w:r w:rsidR="00A43852" w:rsidRPr="00FE67F5">
                <w:rPr>
                  <w:rStyle w:val="af2"/>
                  <w:rFonts w:ascii="Times New Roman" w:hAnsi="Times New Roman"/>
                </w:rPr>
                <w:t>/</w:t>
              </w:r>
              <w:r w:rsidR="00A43852" w:rsidRPr="00FE67F5">
                <w:rPr>
                  <w:rStyle w:val="af2"/>
                  <w:rFonts w:ascii="Times New Roman" w:hAnsi="Times New Roman"/>
                </w:rPr>
                <w:t>证书链</w:t>
              </w:r>
            </w:hyperlink>
          </w:p>
        </w:tc>
        <w:tc>
          <w:tcPr>
            <w:tcW w:w="2552" w:type="dxa"/>
            <w:vMerge w:val="restart"/>
            <w:vAlign w:val="center"/>
          </w:tcPr>
          <w:p w:rsidR="00A43852" w:rsidRPr="00BA11DA" w:rsidRDefault="00A43852" w:rsidP="006210C7">
            <w:pPr>
              <w:pStyle w:val="af1"/>
              <w:ind w:firstLineChars="0" w:firstLine="0"/>
              <w:rPr>
                <w:rFonts w:ascii="Times New Roman" w:hAnsi="Times New Roman"/>
              </w:rPr>
            </w:pPr>
            <w:r w:rsidRPr="00BA11DA">
              <w:rPr>
                <w:rFonts w:ascii="Times New Roman" w:hAnsi="Times New Roman"/>
              </w:rPr>
              <w:t>NETCA</w:t>
            </w:r>
            <w:r w:rsidRPr="00BA11DA">
              <w:rPr>
                <w:rFonts w:ascii="Times New Roman" w:hAnsi="Times New Roman"/>
              </w:rPr>
              <w:t>证书链</w:t>
            </w: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sidRPr="00BA11DA">
              <w:rPr>
                <w:rFonts w:ascii="Times New Roman" w:hAnsi="Times New Roman"/>
              </w:rPr>
              <w:t>NETCA_Root.reg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sidRPr="00FE67F5">
              <w:rPr>
                <w:rFonts w:ascii="Times New Roman" w:hAnsi="Times New Roman"/>
              </w:rPr>
              <w:t>NETCA_SM2.reg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6210C7">
            <w:pPr>
              <w:pStyle w:val="af1"/>
              <w:ind w:firstLineChars="0" w:firstLine="0"/>
              <w:rPr>
                <w:rFonts w:ascii="Times New Roman" w:hAnsi="Times New Roman"/>
              </w:rPr>
            </w:pPr>
            <w:r>
              <w:rPr>
                <w:rFonts w:ascii="Times New Roman" w:hAnsi="Times New Roman"/>
              </w:rPr>
              <w:t>NETCA_L1.reg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3A3391">
            <w:pPr>
              <w:pStyle w:val="af1"/>
              <w:ind w:firstLineChars="0" w:firstLine="0"/>
              <w:rPr>
                <w:rFonts w:ascii="Times New Roman" w:hAnsi="Times New Roman"/>
              </w:rPr>
            </w:pPr>
            <w:r>
              <w:rPr>
                <w:rFonts w:ascii="Times New Roman" w:hAnsi="Times New Roman"/>
              </w:rPr>
              <w:t>NETCA_L2.reg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r w:rsidR="00A43852" w:rsidRPr="00BA11DA" w:rsidTr="004559C2">
        <w:tc>
          <w:tcPr>
            <w:tcW w:w="2410" w:type="dxa"/>
            <w:vAlign w:val="center"/>
          </w:tcPr>
          <w:p w:rsidR="00A43852" w:rsidRPr="00FE67F5" w:rsidRDefault="00A43852" w:rsidP="003A3391">
            <w:pPr>
              <w:pStyle w:val="af1"/>
              <w:ind w:firstLineChars="0" w:firstLine="0"/>
              <w:rPr>
                <w:rFonts w:ascii="Times New Roman" w:hAnsi="Times New Roman"/>
              </w:rPr>
            </w:pPr>
            <w:r>
              <w:rPr>
                <w:rFonts w:ascii="Times New Roman" w:hAnsi="Times New Roman"/>
              </w:rPr>
              <w:t>NETCA_L3.reg</w:t>
            </w:r>
          </w:p>
        </w:tc>
        <w:tc>
          <w:tcPr>
            <w:tcW w:w="4677" w:type="dxa"/>
            <w:vMerge/>
            <w:vAlign w:val="center"/>
          </w:tcPr>
          <w:p w:rsidR="00A43852" w:rsidRPr="00BA11DA" w:rsidRDefault="00A43852" w:rsidP="006210C7">
            <w:pPr>
              <w:pStyle w:val="af1"/>
              <w:ind w:firstLineChars="0" w:firstLine="0"/>
              <w:rPr>
                <w:rFonts w:ascii="Times New Roman" w:hAnsi="Times New Roman"/>
              </w:rPr>
            </w:pPr>
          </w:p>
        </w:tc>
        <w:tc>
          <w:tcPr>
            <w:tcW w:w="2552" w:type="dxa"/>
            <w:vMerge/>
            <w:vAlign w:val="center"/>
          </w:tcPr>
          <w:p w:rsidR="00A43852" w:rsidRPr="00BA11DA" w:rsidRDefault="00A43852" w:rsidP="006210C7">
            <w:pPr>
              <w:pStyle w:val="af1"/>
              <w:ind w:firstLineChars="0" w:firstLine="0"/>
              <w:rPr>
                <w:rFonts w:ascii="Times New Roman" w:hAnsi="Times New Roman"/>
              </w:rPr>
            </w:pPr>
          </w:p>
        </w:tc>
      </w:tr>
    </w:tbl>
    <w:p w:rsidR="00136387" w:rsidRPr="00765BD7" w:rsidRDefault="00136387" w:rsidP="00765BD7">
      <w:pPr>
        <w:rPr>
          <w:rFonts w:ascii="Times New Roman" w:hAnsi="Times New Roman"/>
        </w:rPr>
      </w:pPr>
    </w:p>
    <w:sectPr w:rsidR="00136387" w:rsidRPr="00765BD7" w:rsidSect="00985D68">
      <w:headerReference w:type="even" r:id="rId28"/>
      <w:pgSz w:w="11906" w:h="16838" w:code="9"/>
      <w:pgMar w:top="1588" w:right="1134" w:bottom="1588" w:left="1134"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87E" w:rsidRDefault="0022487E" w:rsidP="004A2778">
      <w:r>
        <w:separator/>
      </w:r>
    </w:p>
    <w:p w:rsidR="0022487E" w:rsidRDefault="0022487E" w:rsidP="004A2778"/>
    <w:p w:rsidR="0022487E" w:rsidRDefault="0022487E"/>
    <w:p w:rsidR="0022487E" w:rsidRDefault="0022487E"/>
    <w:p w:rsidR="0022487E" w:rsidRDefault="0022487E"/>
  </w:endnote>
  <w:endnote w:type="continuationSeparator" w:id="0">
    <w:p w:rsidR="0022487E" w:rsidRDefault="0022487E" w:rsidP="004A2778">
      <w:r>
        <w:continuationSeparator/>
      </w:r>
    </w:p>
    <w:p w:rsidR="0022487E" w:rsidRDefault="0022487E" w:rsidP="004A2778"/>
    <w:p w:rsidR="0022487E" w:rsidRDefault="0022487E"/>
    <w:p w:rsidR="0022487E" w:rsidRDefault="0022487E"/>
    <w:p w:rsidR="0022487E" w:rsidRDefault="002248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87E" w:rsidRPr="00497489" w:rsidRDefault="0022487E" w:rsidP="004A2778">
    <w:pPr>
      <w:pStyle w:val="a7"/>
    </w:pPr>
    <w:r w:rsidRPr="00497489">
      <w:rPr>
        <w:rFonts w:hint="eastAsia"/>
      </w:rPr>
      <w:t>地址：广州市</w:t>
    </w:r>
    <w:r>
      <w:rPr>
        <w:rFonts w:hint="eastAsia"/>
      </w:rPr>
      <w:t>天河区</w:t>
    </w:r>
    <w:r w:rsidRPr="00497489">
      <w:rPr>
        <w:rFonts w:hint="eastAsia"/>
      </w:rPr>
      <w:t>广州大道</w:t>
    </w:r>
    <w:r>
      <w:rPr>
        <w:rFonts w:hint="eastAsia"/>
      </w:rPr>
      <w:t>中9</w:t>
    </w:r>
    <w:r w:rsidRPr="00497489">
      <w:rPr>
        <w:rFonts w:hint="eastAsia"/>
      </w:rPr>
      <w:t>38号</w:t>
    </w:r>
    <w:r>
      <w:rPr>
        <w:rFonts w:hint="eastAsia"/>
      </w:rPr>
      <w:t>3、</w:t>
    </w:r>
    <w:r w:rsidRPr="00497489">
      <w:rPr>
        <w:rFonts w:hint="eastAsia"/>
      </w:rPr>
      <w:t>7、8楼邮编：</w:t>
    </w:r>
    <w:r w:rsidRPr="00497489">
      <w:t>510</w:t>
    </w:r>
    <w:r w:rsidRPr="00497489">
      <w:rPr>
        <w:rFonts w:hint="eastAsia"/>
      </w:rPr>
      <w:t>62</w:t>
    </w:r>
    <w:r w:rsidRPr="00497489">
      <w:t>0</w:t>
    </w:r>
    <w:r w:rsidRPr="00497489">
      <w:rPr>
        <w:rFonts w:hint="eastAsia"/>
      </w:rPr>
      <w:t xml:space="preserve">   电话：0</w:t>
    </w:r>
    <w:r w:rsidRPr="00497489">
      <w:t>20-</w:t>
    </w:r>
    <w:r w:rsidRPr="00497489">
      <w:rPr>
        <w:rFonts w:hint="eastAsia"/>
      </w:rPr>
      <w:t xml:space="preserve">38861610 、38862316 </w:t>
    </w:r>
  </w:p>
  <w:p w:rsidR="0022487E" w:rsidRPr="00497489" w:rsidRDefault="0022487E" w:rsidP="004A2778">
    <w:pPr>
      <w:pStyle w:val="a7"/>
    </w:pPr>
    <w:r w:rsidRPr="00497489">
      <w:rPr>
        <w:rFonts w:hint="eastAsia"/>
      </w:rPr>
      <w:t>网址：www.</w:t>
    </w:r>
    <w:r w:rsidRPr="00497489">
      <w:t>cnca.net</w:t>
    </w:r>
    <w:r w:rsidRPr="00497489">
      <w:rPr>
        <w:rFonts w:hint="eastAsia"/>
      </w:rPr>
      <w:t>传真：0</w:t>
    </w:r>
    <w:r w:rsidRPr="00497489">
      <w:t>20-</w:t>
    </w:r>
    <w:r w:rsidRPr="00497489">
      <w:rPr>
        <w:rFonts w:hint="eastAsia"/>
      </w:rPr>
      <w:t xml:space="preserve">38861676         客服热线：800-830-1330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87E" w:rsidRDefault="0022487E" w:rsidP="004A2778">
      <w:r>
        <w:separator/>
      </w:r>
    </w:p>
    <w:p w:rsidR="0022487E" w:rsidRDefault="0022487E" w:rsidP="004A2778"/>
    <w:p w:rsidR="0022487E" w:rsidRDefault="0022487E"/>
    <w:p w:rsidR="0022487E" w:rsidRDefault="0022487E"/>
    <w:p w:rsidR="0022487E" w:rsidRDefault="0022487E"/>
  </w:footnote>
  <w:footnote w:type="continuationSeparator" w:id="0">
    <w:p w:rsidR="0022487E" w:rsidRDefault="0022487E" w:rsidP="004A2778">
      <w:r>
        <w:continuationSeparator/>
      </w:r>
    </w:p>
    <w:p w:rsidR="0022487E" w:rsidRDefault="0022487E" w:rsidP="004A2778"/>
    <w:p w:rsidR="0022487E" w:rsidRDefault="0022487E"/>
    <w:p w:rsidR="0022487E" w:rsidRDefault="0022487E"/>
    <w:p w:rsidR="0022487E" w:rsidRDefault="0022487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5040"/>
      <w:gridCol w:w="3960"/>
    </w:tblGrid>
    <w:tr w:rsidR="0022487E" w:rsidTr="004D6C30">
      <w:trPr>
        <w:trHeight w:val="466"/>
        <w:jc w:val="center"/>
      </w:trPr>
      <w:tc>
        <w:tcPr>
          <w:tcW w:w="5040" w:type="dxa"/>
          <w:vMerge w:val="restart"/>
        </w:tcPr>
        <w:p w:rsidR="0022487E" w:rsidRDefault="0022487E" w:rsidP="004D6C30">
          <w:pPr>
            <w:pStyle w:val="a6"/>
            <w:pBdr>
              <w:bottom w:val="none" w:sz="0" w:space="0" w:color="auto"/>
            </w:pBdr>
          </w:pPr>
          <w:r>
            <w:rPr>
              <w:rFonts w:hint="eastAsia"/>
              <w:noProof/>
            </w:rPr>
            <w:drawing>
              <wp:anchor distT="0" distB="0" distL="114300" distR="114300" simplePos="0" relativeHeight="251657216" behindDoc="0" locked="0" layoutInCell="1" allowOverlap="0" wp14:anchorId="7ED901B4" wp14:editId="662362E1">
                <wp:simplePos x="0" y="0"/>
                <wp:positionH relativeFrom="column">
                  <wp:posOffset>-2971800</wp:posOffset>
                </wp:positionH>
                <wp:positionV relativeFrom="paragraph">
                  <wp:posOffset>72390</wp:posOffset>
                </wp:positionV>
                <wp:extent cx="2743200" cy="301625"/>
                <wp:effectExtent l="19050" t="0" r="0" b="0"/>
                <wp:wrapSquare wrapText="bothSides"/>
                <wp:docPr id="10" name="图片 10"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22487E" w:rsidRPr="00AF0C3C" w:rsidRDefault="0022487E" w:rsidP="004D6C30">
          <w:pPr>
            <w:pStyle w:val="a6"/>
            <w:pBdr>
              <w:bottom w:val="none" w:sz="0" w:space="0" w:color="auto"/>
            </w:pBdr>
            <w:ind w:leftChars="377" w:left="792"/>
            <w:jc w:val="right"/>
          </w:pPr>
          <w:r w:rsidRPr="00AF0C3C">
            <w:t>NETCA-</w:t>
          </w:r>
          <w:r>
            <w:rPr>
              <w:rFonts w:hint="eastAsia"/>
            </w:rPr>
            <w:t>T</w:t>
          </w:r>
          <w:r w:rsidRPr="00AF0C3C">
            <w:t>01-PR</w:t>
          </w:r>
          <w:r>
            <w:rPr>
              <w:rFonts w:hint="eastAsia"/>
            </w:rPr>
            <w:t>03研发管理程序</w:t>
          </w:r>
        </w:p>
      </w:tc>
    </w:tr>
    <w:tr w:rsidR="0022487E" w:rsidTr="004D6C30">
      <w:trPr>
        <w:trHeight w:val="316"/>
        <w:jc w:val="center"/>
      </w:trPr>
      <w:tc>
        <w:tcPr>
          <w:tcW w:w="5040" w:type="dxa"/>
          <w:vMerge/>
        </w:tcPr>
        <w:p w:rsidR="0022487E" w:rsidRDefault="0022487E" w:rsidP="004A2778">
          <w:pPr>
            <w:pStyle w:val="a6"/>
          </w:pPr>
        </w:p>
      </w:tc>
      <w:tc>
        <w:tcPr>
          <w:tcW w:w="3960" w:type="dxa"/>
          <w:vAlign w:val="center"/>
        </w:tcPr>
        <w:p w:rsidR="0022487E" w:rsidRDefault="0022487E" w:rsidP="004D6C30">
          <w:pPr>
            <w:pStyle w:val="a6"/>
            <w:pBdr>
              <w:bottom w:val="none" w:sz="0" w:space="0" w:color="auto"/>
            </w:pBdr>
          </w:pPr>
          <w:r w:rsidRPr="006D1B68">
            <w:rPr>
              <w:rFonts w:hint="eastAsia"/>
            </w:rPr>
            <w:t>版本号：</w:t>
          </w:r>
          <w:r>
            <w:rPr>
              <w:rFonts w:hint="eastAsia"/>
            </w:rPr>
            <w:t>V1</w:t>
          </w:r>
          <w:r w:rsidRPr="006D1B68">
            <w:rPr>
              <w:rFonts w:hint="eastAsia"/>
            </w:rPr>
            <w:t>.0   第</w:t>
          </w:r>
          <w:r w:rsidRPr="006D1B68">
            <w:rPr>
              <w:rStyle w:val="a8"/>
            </w:rPr>
            <w:fldChar w:fldCharType="begin"/>
          </w:r>
          <w:r w:rsidRPr="006D1B68">
            <w:rPr>
              <w:rStyle w:val="a8"/>
            </w:rPr>
            <w:instrText xml:space="preserve"> PAGE </w:instrText>
          </w:r>
          <w:r w:rsidRPr="006D1B68">
            <w:rPr>
              <w:rStyle w:val="a8"/>
            </w:rPr>
            <w:fldChar w:fldCharType="separate"/>
          </w:r>
          <w:r w:rsidR="00E443E7">
            <w:rPr>
              <w:rStyle w:val="a8"/>
              <w:noProof/>
            </w:rPr>
            <w:t>15</w:t>
          </w:r>
          <w:r w:rsidRPr="006D1B68">
            <w:rPr>
              <w:rStyle w:val="a8"/>
            </w:rPr>
            <w:fldChar w:fldCharType="end"/>
          </w:r>
          <w:r w:rsidRPr="006D1B68">
            <w:rPr>
              <w:rStyle w:val="a8"/>
              <w:rFonts w:hint="eastAsia"/>
            </w:rPr>
            <w:t>页 共页</w:t>
          </w:r>
        </w:p>
      </w:tc>
    </w:tr>
  </w:tbl>
  <w:p w:rsidR="0022487E" w:rsidRPr="00FD1273" w:rsidRDefault="0022487E" w:rsidP="00FD1273">
    <w:pPr>
      <w:pStyle w:val="a6"/>
      <w:pBdr>
        <w:bottom w:val="single" w:sz="6" w:space="0" w:color="auto"/>
      </w:pBdr>
      <w:rPr>
        <w:sz w:val="10"/>
        <w:szCs w:val="1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5040"/>
      <w:gridCol w:w="3960"/>
    </w:tblGrid>
    <w:tr w:rsidR="0022487E">
      <w:trPr>
        <w:trHeight w:val="466"/>
      </w:trPr>
      <w:tc>
        <w:tcPr>
          <w:tcW w:w="5040" w:type="dxa"/>
          <w:vMerge w:val="restart"/>
        </w:tcPr>
        <w:p w:rsidR="0022487E" w:rsidRDefault="0022487E" w:rsidP="008B58EE">
          <w:pPr>
            <w:pStyle w:val="a6"/>
            <w:pBdr>
              <w:bottom w:val="none" w:sz="0" w:space="0" w:color="auto"/>
            </w:pBdr>
          </w:pPr>
          <w:r>
            <w:rPr>
              <w:rFonts w:hint="eastAsia"/>
              <w:noProof/>
            </w:rPr>
            <w:drawing>
              <wp:anchor distT="0" distB="0" distL="114300" distR="114300" simplePos="0" relativeHeight="251658240" behindDoc="0" locked="0" layoutInCell="1" allowOverlap="0" wp14:anchorId="769541C1" wp14:editId="57087828">
                <wp:simplePos x="0" y="0"/>
                <wp:positionH relativeFrom="column">
                  <wp:posOffset>-2971800</wp:posOffset>
                </wp:positionH>
                <wp:positionV relativeFrom="paragraph">
                  <wp:posOffset>72390</wp:posOffset>
                </wp:positionV>
                <wp:extent cx="2743200" cy="301625"/>
                <wp:effectExtent l="19050" t="0" r="0" b="0"/>
                <wp:wrapSquare wrapText="bothSides"/>
                <wp:docPr id="12" name="图片 12"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22487E" w:rsidRPr="00C00147" w:rsidRDefault="0022487E" w:rsidP="008B58EE">
          <w:pPr>
            <w:pStyle w:val="a6"/>
            <w:pBdr>
              <w:bottom w:val="none" w:sz="0" w:space="0" w:color="auto"/>
            </w:pBdr>
            <w:tabs>
              <w:tab w:val="left" w:pos="1932"/>
            </w:tabs>
            <w:ind w:firstLineChars="750" w:firstLine="1575"/>
            <w:jc w:val="both"/>
            <w:rPr>
              <w:sz w:val="21"/>
              <w:szCs w:val="21"/>
            </w:rPr>
          </w:pPr>
          <w:r w:rsidRPr="00C00147">
            <w:rPr>
              <w:rFonts w:hint="eastAsia"/>
              <w:sz w:val="21"/>
              <w:szCs w:val="21"/>
            </w:rPr>
            <w:t>密级：</w:t>
          </w:r>
        </w:p>
      </w:tc>
    </w:tr>
    <w:tr w:rsidR="0022487E">
      <w:trPr>
        <w:trHeight w:val="472"/>
      </w:trPr>
      <w:tc>
        <w:tcPr>
          <w:tcW w:w="5040" w:type="dxa"/>
          <w:vMerge/>
        </w:tcPr>
        <w:p w:rsidR="0022487E" w:rsidRDefault="0022487E" w:rsidP="008B58EE">
          <w:pPr>
            <w:pStyle w:val="a6"/>
          </w:pPr>
        </w:p>
      </w:tc>
      <w:tc>
        <w:tcPr>
          <w:tcW w:w="3960" w:type="dxa"/>
          <w:vAlign w:val="center"/>
        </w:tcPr>
        <w:p w:rsidR="0022487E" w:rsidRPr="00C00147" w:rsidRDefault="0022487E" w:rsidP="008B58EE">
          <w:pPr>
            <w:pStyle w:val="a6"/>
            <w:pBdr>
              <w:bottom w:val="none" w:sz="0" w:space="0" w:color="auto"/>
            </w:pBdr>
            <w:tabs>
              <w:tab w:val="left" w:pos="1512"/>
            </w:tabs>
            <w:ind w:firstLineChars="550" w:firstLine="1155"/>
            <w:jc w:val="both"/>
            <w:rPr>
              <w:sz w:val="21"/>
              <w:szCs w:val="21"/>
            </w:rPr>
          </w:pPr>
          <w:r w:rsidRPr="00C00147">
            <w:rPr>
              <w:rFonts w:hint="eastAsia"/>
              <w:sz w:val="21"/>
              <w:szCs w:val="21"/>
            </w:rPr>
            <w:t>保密期限：</w:t>
          </w:r>
        </w:p>
      </w:tc>
    </w:tr>
  </w:tbl>
  <w:p w:rsidR="0022487E" w:rsidRPr="0073193F" w:rsidRDefault="0022487E" w:rsidP="0073193F">
    <w:pPr>
      <w:pStyle w:val="a6"/>
      <w:rPr>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87E" w:rsidRDefault="0022487E" w:rsidP="004A277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AC7A84"/>
    <w:lvl w:ilvl="0">
      <w:numFmt w:val="decimal"/>
      <w:pStyle w:val="a"/>
      <w:lvlText w:val="*"/>
      <w:lvlJc w:val="left"/>
    </w:lvl>
  </w:abstractNum>
  <w:abstractNum w:abstractNumId="1" w15:restartNumberingAfterBreak="0">
    <w:nsid w:val="056D4B3D"/>
    <w:multiLevelType w:val="hybridMultilevel"/>
    <w:tmpl w:val="28E2B53C"/>
    <w:lvl w:ilvl="0" w:tplc="11C02E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622021"/>
    <w:multiLevelType w:val="hybridMultilevel"/>
    <w:tmpl w:val="35427EFE"/>
    <w:lvl w:ilvl="0" w:tplc="47D8A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C404AE"/>
    <w:multiLevelType w:val="hybridMultilevel"/>
    <w:tmpl w:val="71D8F950"/>
    <w:lvl w:ilvl="0" w:tplc="F320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4624EC"/>
    <w:multiLevelType w:val="multilevel"/>
    <w:tmpl w:val="E0FCBFAA"/>
    <w:lvl w:ilvl="0">
      <w:start w:val="1"/>
      <w:numFmt w:val="decimal"/>
      <w:pStyle w:val="1"/>
      <w:lvlText w:val="%1"/>
      <w:lvlJc w:val="left"/>
      <w:pPr>
        <w:tabs>
          <w:tab w:val="num" w:pos="851"/>
        </w:tabs>
        <w:ind w:left="432" w:hanging="432"/>
      </w:pPr>
      <w:rPr>
        <w:rFonts w:hint="eastAsia"/>
      </w:rPr>
    </w:lvl>
    <w:lvl w:ilvl="1">
      <w:start w:val="1"/>
      <w:numFmt w:val="decimal"/>
      <w:pStyle w:val="2"/>
      <w:lvlText w:val="%1.%2"/>
      <w:lvlJc w:val="left"/>
      <w:pPr>
        <w:tabs>
          <w:tab w:val="num" w:pos="851"/>
        </w:tabs>
        <w:ind w:left="851" w:hanging="851"/>
      </w:pPr>
      <w:rPr>
        <w:rFonts w:hint="eastAsia"/>
      </w:rPr>
    </w:lvl>
    <w:lvl w:ilvl="2">
      <w:start w:val="1"/>
      <w:numFmt w:val="decimal"/>
      <w:pStyle w:val="3"/>
      <w:lvlText w:val="%1.%2.%3"/>
      <w:lvlJc w:val="left"/>
      <w:pPr>
        <w:tabs>
          <w:tab w:val="num" w:pos="1004"/>
        </w:tabs>
        <w:ind w:left="1004" w:hanging="720"/>
      </w:pPr>
      <w:rPr>
        <w:rFonts w:cs="Times New Roman"/>
        <w:b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22845722"/>
    <w:multiLevelType w:val="hybridMultilevel"/>
    <w:tmpl w:val="952C34A2"/>
    <w:lvl w:ilvl="0" w:tplc="63C4D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322A63"/>
    <w:multiLevelType w:val="hybridMultilevel"/>
    <w:tmpl w:val="FFE4513A"/>
    <w:lvl w:ilvl="0" w:tplc="3ADC628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3A65AD6"/>
    <w:multiLevelType w:val="hybridMultilevel"/>
    <w:tmpl w:val="5590CF8A"/>
    <w:lvl w:ilvl="0" w:tplc="B9A6A79A">
      <w:start w:val="1"/>
      <w:numFmt w:val="decimal"/>
      <w:lvlText w:val="（%1）"/>
      <w:lvlJc w:val="left"/>
      <w:pPr>
        <w:ind w:left="1560" w:hanging="720"/>
      </w:pPr>
      <w:rPr>
        <w:rFonts w:eastAsiaTheme="minorEastAsia" w:hAnsi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3DE43A3"/>
    <w:multiLevelType w:val="hybridMultilevel"/>
    <w:tmpl w:val="DC84738C"/>
    <w:lvl w:ilvl="0" w:tplc="0C8A8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9A6224"/>
    <w:multiLevelType w:val="hybridMultilevel"/>
    <w:tmpl w:val="E16C70BA"/>
    <w:lvl w:ilvl="0" w:tplc="6B1472F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A769CD"/>
    <w:multiLevelType w:val="hybridMultilevel"/>
    <w:tmpl w:val="8286DB3A"/>
    <w:lvl w:ilvl="0" w:tplc="E5D6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D87EA1"/>
    <w:multiLevelType w:val="hybridMultilevel"/>
    <w:tmpl w:val="8D4880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lvlOverride w:ilvl="0">
      <w:lvl w:ilvl="0">
        <w:start w:val="1"/>
        <w:numFmt w:val="bullet"/>
        <w:pStyle w:val="a"/>
        <w:lvlText w:val=""/>
        <w:legacy w:legacy="1" w:legacySpace="0" w:legacyIndent="360"/>
        <w:lvlJc w:val="left"/>
        <w:pPr>
          <w:ind w:left="720" w:hanging="360"/>
        </w:pPr>
        <w:rPr>
          <w:rFonts w:ascii="Courier" w:hAnsi="Courier" w:hint="default"/>
          <w:sz w:val="12"/>
        </w:rPr>
      </w:lvl>
    </w:lvlOverride>
  </w:num>
  <w:num w:numId="3">
    <w:abstractNumId w:val="5"/>
  </w:num>
  <w:num w:numId="4">
    <w:abstractNumId w:val="8"/>
  </w:num>
  <w:num w:numId="5">
    <w:abstractNumId w:val="11"/>
  </w:num>
  <w:num w:numId="6">
    <w:abstractNumId w:val="7"/>
  </w:num>
  <w:num w:numId="7">
    <w:abstractNumId w:val="2"/>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0"/>
  </w:num>
  <w:num w:numId="16">
    <w:abstractNumId w:val="9"/>
  </w:num>
  <w:numIdMacAtCleanup w:val="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g">
    <w15:presenceInfo w15:providerId="None" w15:userId="W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2DE1"/>
    <w:rsid w:val="000011CD"/>
    <w:rsid w:val="00002BCA"/>
    <w:rsid w:val="00003A7C"/>
    <w:rsid w:val="000077AC"/>
    <w:rsid w:val="000107D2"/>
    <w:rsid w:val="0001355F"/>
    <w:rsid w:val="0001398F"/>
    <w:rsid w:val="00013AF1"/>
    <w:rsid w:val="00016AA8"/>
    <w:rsid w:val="00016B25"/>
    <w:rsid w:val="00021C37"/>
    <w:rsid w:val="0002246B"/>
    <w:rsid w:val="00022E7F"/>
    <w:rsid w:val="000249BA"/>
    <w:rsid w:val="00027FBE"/>
    <w:rsid w:val="0003203D"/>
    <w:rsid w:val="000334DA"/>
    <w:rsid w:val="00033954"/>
    <w:rsid w:val="00033AA0"/>
    <w:rsid w:val="00034B51"/>
    <w:rsid w:val="00040C88"/>
    <w:rsid w:val="00042773"/>
    <w:rsid w:val="00046C61"/>
    <w:rsid w:val="0005326D"/>
    <w:rsid w:val="00053377"/>
    <w:rsid w:val="000554C7"/>
    <w:rsid w:val="0006098E"/>
    <w:rsid w:val="00063AE2"/>
    <w:rsid w:val="00065D33"/>
    <w:rsid w:val="00070F3E"/>
    <w:rsid w:val="00074AAF"/>
    <w:rsid w:val="000758B0"/>
    <w:rsid w:val="00075ECF"/>
    <w:rsid w:val="00080B4C"/>
    <w:rsid w:val="000830F4"/>
    <w:rsid w:val="000830FE"/>
    <w:rsid w:val="0008516F"/>
    <w:rsid w:val="00085914"/>
    <w:rsid w:val="00086378"/>
    <w:rsid w:val="000868A9"/>
    <w:rsid w:val="0009215C"/>
    <w:rsid w:val="00094D5A"/>
    <w:rsid w:val="00095E73"/>
    <w:rsid w:val="00097C68"/>
    <w:rsid w:val="000A3E45"/>
    <w:rsid w:val="000B0570"/>
    <w:rsid w:val="000B1A01"/>
    <w:rsid w:val="000B2500"/>
    <w:rsid w:val="000B2DFE"/>
    <w:rsid w:val="000B43A5"/>
    <w:rsid w:val="000B4B5C"/>
    <w:rsid w:val="000B6BF5"/>
    <w:rsid w:val="000C2F9B"/>
    <w:rsid w:val="000D167F"/>
    <w:rsid w:val="000D666E"/>
    <w:rsid w:val="000F1F59"/>
    <w:rsid w:val="000F2C75"/>
    <w:rsid w:val="000F5542"/>
    <w:rsid w:val="000F7A1C"/>
    <w:rsid w:val="000F7CF6"/>
    <w:rsid w:val="001037D7"/>
    <w:rsid w:val="0010475F"/>
    <w:rsid w:val="00104CFD"/>
    <w:rsid w:val="00104DE6"/>
    <w:rsid w:val="0010639A"/>
    <w:rsid w:val="001069A5"/>
    <w:rsid w:val="00106DC6"/>
    <w:rsid w:val="00106E90"/>
    <w:rsid w:val="00110889"/>
    <w:rsid w:val="00115917"/>
    <w:rsid w:val="00120246"/>
    <w:rsid w:val="00120307"/>
    <w:rsid w:val="00125C53"/>
    <w:rsid w:val="00125DB5"/>
    <w:rsid w:val="0012655B"/>
    <w:rsid w:val="00127BB2"/>
    <w:rsid w:val="001300B3"/>
    <w:rsid w:val="0013077F"/>
    <w:rsid w:val="00133922"/>
    <w:rsid w:val="0013488F"/>
    <w:rsid w:val="00135210"/>
    <w:rsid w:val="00136387"/>
    <w:rsid w:val="00144B0B"/>
    <w:rsid w:val="001467D9"/>
    <w:rsid w:val="00160297"/>
    <w:rsid w:val="00160D46"/>
    <w:rsid w:val="00163404"/>
    <w:rsid w:val="00167166"/>
    <w:rsid w:val="0016790E"/>
    <w:rsid w:val="0016792B"/>
    <w:rsid w:val="0017018E"/>
    <w:rsid w:val="001713EF"/>
    <w:rsid w:val="001750D3"/>
    <w:rsid w:val="001815F7"/>
    <w:rsid w:val="00182504"/>
    <w:rsid w:val="001826BB"/>
    <w:rsid w:val="00190F8C"/>
    <w:rsid w:val="0019198F"/>
    <w:rsid w:val="00191E80"/>
    <w:rsid w:val="00191F4D"/>
    <w:rsid w:val="00192462"/>
    <w:rsid w:val="00192FBE"/>
    <w:rsid w:val="001959EC"/>
    <w:rsid w:val="001A14AA"/>
    <w:rsid w:val="001A25FA"/>
    <w:rsid w:val="001A35FF"/>
    <w:rsid w:val="001A4519"/>
    <w:rsid w:val="001A4D28"/>
    <w:rsid w:val="001A58EE"/>
    <w:rsid w:val="001A5CF7"/>
    <w:rsid w:val="001A7BE7"/>
    <w:rsid w:val="001B0049"/>
    <w:rsid w:val="001B2675"/>
    <w:rsid w:val="001B40A2"/>
    <w:rsid w:val="001B5432"/>
    <w:rsid w:val="001C081C"/>
    <w:rsid w:val="001C44A0"/>
    <w:rsid w:val="001C74A7"/>
    <w:rsid w:val="001D1AA9"/>
    <w:rsid w:val="001D40DA"/>
    <w:rsid w:val="001D6804"/>
    <w:rsid w:val="001E4288"/>
    <w:rsid w:val="001E5411"/>
    <w:rsid w:val="001E6B63"/>
    <w:rsid w:val="001F10BD"/>
    <w:rsid w:val="001F2F9C"/>
    <w:rsid w:val="001F4D21"/>
    <w:rsid w:val="001F6E26"/>
    <w:rsid w:val="001F76BA"/>
    <w:rsid w:val="001F7AEC"/>
    <w:rsid w:val="002002A6"/>
    <w:rsid w:val="002026FE"/>
    <w:rsid w:val="00203818"/>
    <w:rsid w:val="00203DB8"/>
    <w:rsid w:val="00212737"/>
    <w:rsid w:val="0021415A"/>
    <w:rsid w:val="002148C1"/>
    <w:rsid w:val="00216239"/>
    <w:rsid w:val="00216D67"/>
    <w:rsid w:val="002173AC"/>
    <w:rsid w:val="002212BD"/>
    <w:rsid w:val="0022487E"/>
    <w:rsid w:val="00225801"/>
    <w:rsid w:val="00225B41"/>
    <w:rsid w:val="00226169"/>
    <w:rsid w:val="00227D97"/>
    <w:rsid w:val="00230F4E"/>
    <w:rsid w:val="00232BBF"/>
    <w:rsid w:val="00234444"/>
    <w:rsid w:val="00234A33"/>
    <w:rsid w:val="002359B5"/>
    <w:rsid w:val="00235CEB"/>
    <w:rsid w:val="00240015"/>
    <w:rsid w:val="002407AB"/>
    <w:rsid w:val="002409A1"/>
    <w:rsid w:val="00240CEE"/>
    <w:rsid w:val="002418B5"/>
    <w:rsid w:val="00242732"/>
    <w:rsid w:val="00242E6E"/>
    <w:rsid w:val="00242F07"/>
    <w:rsid w:val="00244725"/>
    <w:rsid w:val="00245714"/>
    <w:rsid w:val="002463F2"/>
    <w:rsid w:val="00246509"/>
    <w:rsid w:val="00247910"/>
    <w:rsid w:val="00250EA0"/>
    <w:rsid w:val="00251355"/>
    <w:rsid w:val="0025565F"/>
    <w:rsid w:val="002574D7"/>
    <w:rsid w:val="00257F8F"/>
    <w:rsid w:val="00260ADC"/>
    <w:rsid w:val="00261944"/>
    <w:rsid w:val="002632E6"/>
    <w:rsid w:val="00267702"/>
    <w:rsid w:val="0026784C"/>
    <w:rsid w:val="0027002A"/>
    <w:rsid w:val="002763E7"/>
    <w:rsid w:val="00276BB0"/>
    <w:rsid w:val="00282DB2"/>
    <w:rsid w:val="00284965"/>
    <w:rsid w:val="002861FE"/>
    <w:rsid w:val="002923A2"/>
    <w:rsid w:val="00292E4D"/>
    <w:rsid w:val="00295763"/>
    <w:rsid w:val="00297E1F"/>
    <w:rsid w:val="002A10BE"/>
    <w:rsid w:val="002A3161"/>
    <w:rsid w:val="002A3E07"/>
    <w:rsid w:val="002A6CDC"/>
    <w:rsid w:val="002B0697"/>
    <w:rsid w:val="002B4C09"/>
    <w:rsid w:val="002B6290"/>
    <w:rsid w:val="002B67EF"/>
    <w:rsid w:val="002C452C"/>
    <w:rsid w:val="002C52D8"/>
    <w:rsid w:val="002D4258"/>
    <w:rsid w:val="002E1437"/>
    <w:rsid w:val="002E2099"/>
    <w:rsid w:val="002E3F46"/>
    <w:rsid w:val="002E574E"/>
    <w:rsid w:val="002E6A63"/>
    <w:rsid w:val="002E78E2"/>
    <w:rsid w:val="002E7DE3"/>
    <w:rsid w:val="002F30BD"/>
    <w:rsid w:val="002F6059"/>
    <w:rsid w:val="00300A42"/>
    <w:rsid w:val="00300C19"/>
    <w:rsid w:val="003034D4"/>
    <w:rsid w:val="003114BF"/>
    <w:rsid w:val="00311C09"/>
    <w:rsid w:val="00312229"/>
    <w:rsid w:val="00312C7C"/>
    <w:rsid w:val="00314B11"/>
    <w:rsid w:val="0031656C"/>
    <w:rsid w:val="00317ABE"/>
    <w:rsid w:val="00317DB1"/>
    <w:rsid w:val="00317FEB"/>
    <w:rsid w:val="00320C8B"/>
    <w:rsid w:val="0032398B"/>
    <w:rsid w:val="003243B5"/>
    <w:rsid w:val="00326D91"/>
    <w:rsid w:val="00337301"/>
    <w:rsid w:val="00341F03"/>
    <w:rsid w:val="00342273"/>
    <w:rsid w:val="003422F0"/>
    <w:rsid w:val="00344520"/>
    <w:rsid w:val="0034664F"/>
    <w:rsid w:val="00350EEB"/>
    <w:rsid w:val="003521BD"/>
    <w:rsid w:val="00353261"/>
    <w:rsid w:val="003549C4"/>
    <w:rsid w:val="00356240"/>
    <w:rsid w:val="00356980"/>
    <w:rsid w:val="003571F7"/>
    <w:rsid w:val="00360C54"/>
    <w:rsid w:val="00362AC5"/>
    <w:rsid w:val="00367AF4"/>
    <w:rsid w:val="00370151"/>
    <w:rsid w:val="0037347D"/>
    <w:rsid w:val="00375A67"/>
    <w:rsid w:val="003761ED"/>
    <w:rsid w:val="003775E0"/>
    <w:rsid w:val="00380063"/>
    <w:rsid w:val="00381003"/>
    <w:rsid w:val="00381A55"/>
    <w:rsid w:val="0038241A"/>
    <w:rsid w:val="00390D85"/>
    <w:rsid w:val="0039494A"/>
    <w:rsid w:val="00395974"/>
    <w:rsid w:val="00396AB3"/>
    <w:rsid w:val="00397056"/>
    <w:rsid w:val="003A0FE2"/>
    <w:rsid w:val="003A3391"/>
    <w:rsid w:val="003A51B3"/>
    <w:rsid w:val="003B0F80"/>
    <w:rsid w:val="003B2D67"/>
    <w:rsid w:val="003B4EA5"/>
    <w:rsid w:val="003B605E"/>
    <w:rsid w:val="003B65DC"/>
    <w:rsid w:val="003C6A0E"/>
    <w:rsid w:val="003C7639"/>
    <w:rsid w:val="003C764C"/>
    <w:rsid w:val="003D287A"/>
    <w:rsid w:val="003D35E1"/>
    <w:rsid w:val="003D375E"/>
    <w:rsid w:val="003D62DA"/>
    <w:rsid w:val="003D7C77"/>
    <w:rsid w:val="003E0809"/>
    <w:rsid w:val="003E0964"/>
    <w:rsid w:val="003E0A09"/>
    <w:rsid w:val="003E0AAA"/>
    <w:rsid w:val="003E0BEA"/>
    <w:rsid w:val="003E2935"/>
    <w:rsid w:val="003F244A"/>
    <w:rsid w:val="003F290F"/>
    <w:rsid w:val="003F494C"/>
    <w:rsid w:val="003F70F9"/>
    <w:rsid w:val="00400BBB"/>
    <w:rsid w:val="00403942"/>
    <w:rsid w:val="00404B51"/>
    <w:rsid w:val="00404DC5"/>
    <w:rsid w:val="00406356"/>
    <w:rsid w:val="004066A1"/>
    <w:rsid w:val="00406AB5"/>
    <w:rsid w:val="00406DEE"/>
    <w:rsid w:val="00406FB2"/>
    <w:rsid w:val="004109E0"/>
    <w:rsid w:val="00414D76"/>
    <w:rsid w:val="00415098"/>
    <w:rsid w:val="00416846"/>
    <w:rsid w:val="004168CB"/>
    <w:rsid w:val="004202CF"/>
    <w:rsid w:val="004236AD"/>
    <w:rsid w:val="004244B5"/>
    <w:rsid w:val="0042520B"/>
    <w:rsid w:val="00427A80"/>
    <w:rsid w:val="004309FA"/>
    <w:rsid w:val="004338AB"/>
    <w:rsid w:val="00433DE0"/>
    <w:rsid w:val="00434B86"/>
    <w:rsid w:val="0044606D"/>
    <w:rsid w:val="00446D41"/>
    <w:rsid w:val="00446D44"/>
    <w:rsid w:val="00446FE1"/>
    <w:rsid w:val="0045110B"/>
    <w:rsid w:val="004527A2"/>
    <w:rsid w:val="004527C8"/>
    <w:rsid w:val="004527DF"/>
    <w:rsid w:val="00453C19"/>
    <w:rsid w:val="004559C2"/>
    <w:rsid w:val="00457E01"/>
    <w:rsid w:val="00464277"/>
    <w:rsid w:val="00465A52"/>
    <w:rsid w:val="00466091"/>
    <w:rsid w:val="00472D57"/>
    <w:rsid w:val="004733B9"/>
    <w:rsid w:val="00476CEE"/>
    <w:rsid w:val="0048276F"/>
    <w:rsid w:val="00482A9D"/>
    <w:rsid w:val="00484355"/>
    <w:rsid w:val="00484661"/>
    <w:rsid w:val="00486E4E"/>
    <w:rsid w:val="00487775"/>
    <w:rsid w:val="00487CD3"/>
    <w:rsid w:val="0049128C"/>
    <w:rsid w:val="00491F41"/>
    <w:rsid w:val="00493E82"/>
    <w:rsid w:val="0049495F"/>
    <w:rsid w:val="00496F60"/>
    <w:rsid w:val="00497489"/>
    <w:rsid w:val="004A2778"/>
    <w:rsid w:val="004A2E5A"/>
    <w:rsid w:val="004B1332"/>
    <w:rsid w:val="004B3B9C"/>
    <w:rsid w:val="004B60E6"/>
    <w:rsid w:val="004B6342"/>
    <w:rsid w:val="004C0B47"/>
    <w:rsid w:val="004C3619"/>
    <w:rsid w:val="004C3C18"/>
    <w:rsid w:val="004C52DB"/>
    <w:rsid w:val="004C660A"/>
    <w:rsid w:val="004C6BC5"/>
    <w:rsid w:val="004C745B"/>
    <w:rsid w:val="004D0106"/>
    <w:rsid w:val="004D1B7F"/>
    <w:rsid w:val="004D41A1"/>
    <w:rsid w:val="004D6567"/>
    <w:rsid w:val="004D6C30"/>
    <w:rsid w:val="004D71A1"/>
    <w:rsid w:val="004E05AA"/>
    <w:rsid w:val="004E0753"/>
    <w:rsid w:val="004E22EE"/>
    <w:rsid w:val="004E3FBB"/>
    <w:rsid w:val="004E4185"/>
    <w:rsid w:val="004E41B8"/>
    <w:rsid w:val="004E43F3"/>
    <w:rsid w:val="004E44F6"/>
    <w:rsid w:val="004F5A84"/>
    <w:rsid w:val="004F66AC"/>
    <w:rsid w:val="005066D8"/>
    <w:rsid w:val="00510ABD"/>
    <w:rsid w:val="00510B1F"/>
    <w:rsid w:val="0051293E"/>
    <w:rsid w:val="0051325E"/>
    <w:rsid w:val="00513C03"/>
    <w:rsid w:val="0052065F"/>
    <w:rsid w:val="00520816"/>
    <w:rsid w:val="00520ECB"/>
    <w:rsid w:val="005222E0"/>
    <w:rsid w:val="00524EC4"/>
    <w:rsid w:val="00527500"/>
    <w:rsid w:val="00533176"/>
    <w:rsid w:val="00535365"/>
    <w:rsid w:val="00536A3B"/>
    <w:rsid w:val="005373B5"/>
    <w:rsid w:val="00541722"/>
    <w:rsid w:val="00547AF8"/>
    <w:rsid w:val="00550551"/>
    <w:rsid w:val="005519FD"/>
    <w:rsid w:val="00553ABE"/>
    <w:rsid w:val="00554EDB"/>
    <w:rsid w:val="005564FD"/>
    <w:rsid w:val="00556CE0"/>
    <w:rsid w:val="0055772D"/>
    <w:rsid w:val="00561401"/>
    <w:rsid w:val="00562180"/>
    <w:rsid w:val="00565717"/>
    <w:rsid w:val="00566FF9"/>
    <w:rsid w:val="00573121"/>
    <w:rsid w:val="00574FC4"/>
    <w:rsid w:val="00575346"/>
    <w:rsid w:val="005775E4"/>
    <w:rsid w:val="0058329E"/>
    <w:rsid w:val="00584A71"/>
    <w:rsid w:val="005914B0"/>
    <w:rsid w:val="00591E8D"/>
    <w:rsid w:val="0059284E"/>
    <w:rsid w:val="005945A7"/>
    <w:rsid w:val="00594CB6"/>
    <w:rsid w:val="00595637"/>
    <w:rsid w:val="00596ED3"/>
    <w:rsid w:val="005A0903"/>
    <w:rsid w:val="005A0A34"/>
    <w:rsid w:val="005A33C6"/>
    <w:rsid w:val="005A3707"/>
    <w:rsid w:val="005A5F5A"/>
    <w:rsid w:val="005A6AFA"/>
    <w:rsid w:val="005B2F2B"/>
    <w:rsid w:val="005B3103"/>
    <w:rsid w:val="005B3E2C"/>
    <w:rsid w:val="005B49AC"/>
    <w:rsid w:val="005B52F2"/>
    <w:rsid w:val="005B6BE4"/>
    <w:rsid w:val="005C008E"/>
    <w:rsid w:val="005C4C01"/>
    <w:rsid w:val="005C576F"/>
    <w:rsid w:val="005D4422"/>
    <w:rsid w:val="005D4FD0"/>
    <w:rsid w:val="005D5449"/>
    <w:rsid w:val="005D62E9"/>
    <w:rsid w:val="005D6767"/>
    <w:rsid w:val="005D67C0"/>
    <w:rsid w:val="005D6CCA"/>
    <w:rsid w:val="005E0F9C"/>
    <w:rsid w:val="005E1EC6"/>
    <w:rsid w:val="005E418D"/>
    <w:rsid w:val="005E4EAC"/>
    <w:rsid w:val="005E54C7"/>
    <w:rsid w:val="005F06FB"/>
    <w:rsid w:val="005F1A66"/>
    <w:rsid w:val="005F26B3"/>
    <w:rsid w:val="005F6532"/>
    <w:rsid w:val="0060037E"/>
    <w:rsid w:val="00601082"/>
    <w:rsid w:val="00602DD1"/>
    <w:rsid w:val="00603A73"/>
    <w:rsid w:val="0060679C"/>
    <w:rsid w:val="00606D2B"/>
    <w:rsid w:val="0060715C"/>
    <w:rsid w:val="006072A0"/>
    <w:rsid w:val="00607BB2"/>
    <w:rsid w:val="00613A0E"/>
    <w:rsid w:val="006140C4"/>
    <w:rsid w:val="00616678"/>
    <w:rsid w:val="00620103"/>
    <w:rsid w:val="006210C7"/>
    <w:rsid w:val="00623ECA"/>
    <w:rsid w:val="00623F73"/>
    <w:rsid w:val="006265D8"/>
    <w:rsid w:val="00627125"/>
    <w:rsid w:val="00632D02"/>
    <w:rsid w:val="00637E7D"/>
    <w:rsid w:val="00640834"/>
    <w:rsid w:val="00646A9E"/>
    <w:rsid w:val="00650307"/>
    <w:rsid w:val="00650499"/>
    <w:rsid w:val="0065163A"/>
    <w:rsid w:val="00651F59"/>
    <w:rsid w:val="006523BB"/>
    <w:rsid w:val="00652466"/>
    <w:rsid w:val="00653474"/>
    <w:rsid w:val="006552EA"/>
    <w:rsid w:val="00656FF7"/>
    <w:rsid w:val="0066184E"/>
    <w:rsid w:val="0066272F"/>
    <w:rsid w:val="00662EB6"/>
    <w:rsid w:val="00662F88"/>
    <w:rsid w:val="0066442E"/>
    <w:rsid w:val="006661D1"/>
    <w:rsid w:val="0066680C"/>
    <w:rsid w:val="00671D89"/>
    <w:rsid w:val="00671FB5"/>
    <w:rsid w:val="00672F32"/>
    <w:rsid w:val="006737AB"/>
    <w:rsid w:val="0067445D"/>
    <w:rsid w:val="00676F4F"/>
    <w:rsid w:val="00683C76"/>
    <w:rsid w:val="00684986"/>
    <w:rsid w:val="00690D74"/>
    <w:rsid w:val="00694873"/>
    <w:rsid w:val="006954E0"/>
    <w:rsid w:val="00695576"/>
    <w:rsid w:val="006A0368"/>
    <w:rsid w:val="006A170E"/>
    <w:rsid w:val="006A32E5"/>
    <w:rsid w:val="006A4EB4"/>
    <w:rsid w:val="006B005B"/>
    <w:rsid w:val="006B2DE1"/>
    <w:rsid w:val="006B7DBB"/>
    <w:rsid w:val="006C3F74"/>
    <w:rsid w:val="006C45D2"/>
    <w:rsid w:val="006C4E28"/>
    <w:rsid w:val="006C5583"/>
    <w:rsid w:val="006C7518"/>
    <w:rsid w:val="006D1789"/>
    <w:rsid w:val="006D53C4"/>
    <w:rsid w:val="006D5708"/>
    <w:rsid w:val="006D733F"/>
    <w:rsid w:val="006E2FDD"/>
    <w:rsid w:val="006E4423"/>
    <w:rsid w:val="006E4B55"/>
    <w:rsid w:val="006E7D8D"/>
    <w:rsid w:val="006F388E"/>
    <w:rsid w:val="006F4672"/>
    <w:rsid w:val="006F5807"/>
    <w:rsid w:val="006F5B77"/>
    <w:rsid w:val="006F5C56"/>
    <w:rsid w:val="006F616D"/>
    <w:rsid w:val="00703DBE"/>
    <w:rsid w:val="00703E66"/>
    <w:rsid w:val="00706E86"/>
    <w:rsid w:val="00706F10"/>
    <w:rsid w:val="00707AED"/>
    <w:rsid w:val="007124B6"/>
    <w:rsid w:val="007128BD"/>
    <w:rsid w:val="00713C5E"/>
    <w:rsid w:val="00714C58"/>
    <w:rsid w:val="007150DC"/>
    <w:rsid w:val="0072109B"/>
    <w:rsid w:val="00723741"/>
    <w:rsid w:val="007265C8"/>
    <w:rsid w:val="007301A8"/>
    <w:rsid w:val="007308AF"/>
    <w:rsid w:val="0073193F"/>
    <w:rsid w:val="007332C9"/>
    <w:rsid w:val="00733AA3"/>
    <w:rsid w:val="00734EA9"/>
    <w:rsid w:val="00735316"/>
    <w:rsid w:val="007406D3"/>
    <w:rsid w:val="007412E4"/>
    <w:rsid w:val="0074166F"/>
    <w:rsid w:val="0074411F"/>
    <w:rsid w:val="0074429C"/>
    <w:rsid w:val="0074482C"/>
    <w:rsid w:val="007479DD"/>
    <w:rsid w:val="00751443"/>
    <w:rsid w:val="007523B1"/>
    <w:rsid w:val="00753046"/>
    <w:rsid w:val="00756823"/>
    <w:rsid w:val="0076302E"/>
    <w:rsid w:val="007648E1"/>
    <w:rsid w:val="00764D90"/>
    <w:rsid w:val="007654B4"/>
    <w:rsid w:val="00765BD7"/>
    <w:rsid w:val="00766ADD"/>
    <w:rsid w:val="00773163"/>
    <w:rsid w:val="00773BC2"/>
    <w:rsid w:val="00776E9A"/>
    <w:rsid w:val="00777F37"/>
    <w:rsid w:val="007804EF"/>
    <w:rsid w:val="00782ACD"/>
    <w:rsid w:val="00784A26"/>
    <w:rsid w:val="00785AA7"/>
    <w:rsid w:val="00787D5F"/>
    <w:rsid w:val="007910FD"/>
    <w:rsid w:val="00794A71"/>
    <w:rsid w:val="007A0AD7"/>
    <w:rsid w:val="007A0C4B"/>
    <w:rsid w:val="007A3003"/>
    <w:rsid w:val="007A4B5B"/>
    <w:rsid w:val="007A5F29"/>
    <w:rsid w:val="007B1956"/>
    <w:rsid w:val="007B1996"/>
    <w:rsid w:val="007B2D16"/>
    <w:rsid w:val="007B5A51"/>
    <w:rsid w:val="007B5F36"/>
    <w:rsid w:val="007B63FC"/>
    <w:rsid w:val="007C49CF"/>
    <w:rsid w:val="007C674E"/>
    <w:rsid w:val="007D1152"/>
    <w:rsid w:val="007D39D6"/>
    <w:rsid w:val="007E0E16"/>
    <w:rsid w:val="007E3FCD"/>
    <w:rsid w:val="007E5CD7"/>
    <w:rsid w:val="007E64E8"/>
    <w:rsid w:val="007E65CD"/>
    <w:rsid w:val="007E75C7"/>
    <w:rsid w:val="007E7876"/>
    <w:rsid w:val="007F1414"/>
    <w:rsid w:val="007F303B"/>
    <w:rsid w:val="007F4287"/>
    <w:rsid w:val="007F69BE"/>
    <w:rsid w:val="007F6CA4"/>
    <w:rsid w:val="007F7990"/>
    <w:rsid w:val="008018C9"/>
    <w:rsid w:val="00802B54"/>
    <w:rsid w:val="00802D08"/>
    <w:rsid w:val="008056F2"/>
    <w:rsid w:val="00805D7D"/>
    <w:rsid w:val="0080710D"/>
    <w:rsid w:val="00810742"/>
    <w:rsid w:val="00812D2A"/>
    <w:rsid w:val="00813187"/>
    <w:rsid w:val="00815737"/>
    <w:rsid w:val="00816A95"/>
    <w:rsid w:val="0082029F"/>
    <w:rsid w:val="008203F5"/>
    <w:rsid w:val="00822E24"/>
    <w:rsid w:val="008267F7"/>
    <w:rsid w:val="00826825"/>
    <w:rsid w:val="008301A3"/>
    <w:rsid w:val="00835E07"/>
    <w:rsid w:val="0084127F"/>
    <w:rsid w:val="00841613"/>
    <w:rsid w:val="008434FC"/>
    <w:rsid w:val="008442CE"/>
    <w:rsid w:val="00857649"/>
    <w:rsid w:val="00870311"/>
    <w:rsid w:val="008712AD"/>
    <w:rsid w:val="00871DB7"/>
    <w:rsid w:val="00877FF1"/>
    <w:rsid w:val="00882D2C"/>
    <w:rsid w:val="008836CE"/>
    <w:rsid w:val="00883BED"/>
    <w:rsid w:val="008857F9"/>
    <w:rsid w:val="00886B7D"/>
    <w:rsid w:val="00890764"/>
    <w:rsid w:val="00891114"/>
    <w:rsid w:val="00891C40"/>
    <w:rsid w:val="0089540C"/>
    <w:rsid w:val="0089593D"/>
    <w:rsid w:val="0089597A"/>
    <w:rsid w:val="0089695E"/>
    <w:rsid w:val="00897E74"/>
    <w:rsid w:val="008A1934"/>
    <w:rsid w:val="008A3242"/>
    <w:rsid w:val="008A4310"/>
    <w:rsid w:val="008A57A1"/>
    <w:rsid w:val="008B26AF"/>
    <w:rsid w:val="008B36E5"/>
    <w:rsid w:val="008B4534"/>
    <w:rsid w:val="008B58EE"/>
    <w:rsid w:val="008B6D27"/>
    <w:rsid w:val="008B7C76"/>
    <w:rsid w:val="008B7DD1"/>
    <w:rsid w:val="008C0A81"/>
    <w:rsid w:val="008C3166"/>
    <w:rsid w:val="008C42EA"/>
    <w:rsid w:val="008C472F"/>
    <w:rsid w:val="008C52D6"/>
    <w:rsid w:val="008C712A"/>
    <w:rsid w:val="008C76EC"/>
    <w:rsid w:val="008C7AFE"/>
    <w:rsid w:val="008D00C9"/>
    <w:rsid w:val="008D116F"/>
    <w:rsid w:val="008D2555"/>
    <w:rsid w:val="008D56B8"/>
    <w:rsid w:val="008E065B"/>
    <w:rsid w:val="008E18BB"/>
    <w:rsid w:val="008E5597"/>
    <w:rsid w:val="008E5DEA"/>
    <w:rsid w:val="008E72C5"/>
    <w:rsid w:val="008E7A21"/>
    <w:rsid w:val="008F15FD"/>
    <w:rsid w:val="008F1E05"/>
    <w:rsid w:val="008F2593"/>
    <w:rsid w:val="008F2A53"/>
    <w:rsid w:val="008F3823"/>
    <w:rsid w:val="0090290B"/>
    <w:rsid w:val="0090382B"/>
    <w:rsid w:val="00904E0F"/>
    <w:rsid w:val="009068FC"/>
    <w:rsid w:val="0090772C"/>
    <w:rsid w:val="00910142"/>
    <w:rsid w:val="009120E2"/>
    <w:rsid w:val="0091304A"/>
    <w:rsid w:val="00913204"/>
    <w:rsid w:val="00914BE5"/>
    <w:rsid w:val="00920009"/>
    <w:rsid w:val="00921BC5"/>
    <w:rsid w:val="00921BCF"/>
    <w:rsid w:val="00921D32"/>
    <w:rsid w:val="00924AFF"/>
    <w:rsid w:val="00924C7B"/>
    <w:rsid w:val="00925498"/>
    <w:rsid w:val="009263D5"/>
    <w:rsid w:val="00926646"/>
    <w:rsid w:val="00926945"/>
    <w:rsid w:val="00927FAB"/>
    <w:rsid w:val="00930D07"/>
    <w:rsid w:val="009332CB"/>
    <w:rsid w:val="00933444"/>
    <w:rsid w:val="00933751"/>
    <w:rsid w:val="009414C0"/>
    <w:rsid w:val="00942D35"/>
    <w:rsid w:val="0094477A"/>
    <w:rsid w:val="00951026"/>
    <w:rsid w:val="00951A16"/>
    <w:rsid w:val="0095426C"/>
    <w:rsid w:val="00955A9F"/>
    <w:rsid w:val="009565C1"/>
    <w:rsid w:val="00956ECC"/>
    <w:rsid w:val="009601BF"/>
    <w:rsid w:val="009604F8"/>
    <w:rsid w:val="00960762"/>
    <w:rsid w:val="00960E96"/>
    <w:rsid w:val="00962B96"/>
    <w:rsid w:val="0096431A"/>
    <w:rsid w:val="00965DF0"/>
    <w:rsid w:val="00966E07"/>
    <w:rsid w:val="00971E8F"/>
    <w:rsid w:val="0097433A"/>
    <w:rsid w:val="00975CAB"/>
    <w:rsid w:val="00982E7B"/>
    <w:rsid w:val="009832AE"/>
    <w:rsid w:val="009836D2"/>
    <w:rsid w:val="00983C17"/>
    <w:rsid w:val="0098599F"/>
    <w:rsid w:val="00985D68"/>
    <w:rsid w:val="00986647"/>
    <w:rsid w:val="00987639"/>
    <w:rsid w:val="00987C42"/>
    <w:rsid w:val="00990598"/>
    <w:rsid w:val="009918AD"/>
    <w:rsid w:val="00993E2D"/>
    <w:rsid w:val="009941A7"/>
    <w:rsid w:val="00994770"/>
    <w:rsid w:val="0099533C"/>
    <w:rsid w:val="0099617D"/>
    <w:rsid w:val="009A11C1"/>
    <w:rsid w:val="009A11F3"/>
    <w:rsid w:val="009A2784"/>
    <w:rsid w:val="009A54E5"/>
    <w:rsid w:val="009A6038"/>
    <w:rsid w:val="009A6163"/>
    <w:rsid w:val="009B10E4"/>
    <w:rsid w:val="009B2E4E"/>
    <w:rsid w:val="009B447F"/>
    <w:rsid w:val="009B5B68"/>
    <w:rsid w:val="009B69DE"/>
    <w:rsid w:val="009C007E"/>
    <w:rsid w:val="009C21A4"/>
    <w:rsid w:val="009C2A1D"/>
    <w:rsid w:val="009C3D70"/>
    <w:rsid w:val="009C45EC"/>
    <w:rsid w:val="009C7D8B"/>
    <w:rsid w:val="009D0D38"/>
    <w:rsid w:val="009D1807"/>
    <w:rsid w:val="009D1CF4"/>
    <w:rsid w:val="009D2408"/>
    <w:rsid w:val="009D2971"/>
    <w:rsid w:val="009D402A"/>
    <w:rsid w:val="009D5DA4"/>
    <w:rsid w:val="009D64B2"/>
    <w:rsid w:val="009D6C1E"/>
    <w:rsid w:val="009D71A6"/>
    <w:rsid w:val="009E7268"/>
    <w:rsid w:val="009E7CB5"/>
    <w:rsid w:val="009F15E8"/>
    <w:rsid w:val="009F2A97"/>
    <w:rsid w:val="009F2DCB"/>
    <w:rsid w:val="009F2E31"/>
    <w:rsid w:val="009F7158"/>
    <w:rsid w:val="00A001EC"/>
    <w:rsid w:val="00A01BB3"/>
    <w:rsid w:val="00A02A8F"/>
    <w:rsid w:val="00A0303A"/>
    <w:rsid w:val="00A03F85"/>
    <w:rsid w:val="00A04ECB"/>
    <w:rsid w:val="00A05027"/>
    <w:rsid w:val="00A06242"/>
    <w:rsid w:val="00A07171"/>
    <w:rsid w:val="00A07FE1"/>
    <w:rsid w:val="00A21BBB"/>
    <w:rsid w:val="00A21BE7"/>
    <w:rsid w:val="00A22DFB"/>
    <w:rsid w:val="00A23B94"/>
    <w:rsid w:val="00A23CC6"/>
    <w:rsid w:val="00A245AF"/>
    <w:rsid w:val="00A26F63"/>
    <w:rsid w:val="00A27106"/>
    <w:rsid w:val="00A27FEE"/>
    <w:rsid w:val="00A32DE6"/>
    <w:rsid w:val="00A33C10"/>
    <w:rsid w:val="00A36AC7"/>
    <w:rsid w:val="00A37FE6"/>
    <w:rsid w:val="00A411A1"/>
    <w:rsid w:val="00A43037"/>
    <w:rsid w:val="00A43852"/>
    <w:rsid w:val="00A44946"/>
    <w:rsid w:val="00A4564D"/>
    <w:rsid w:val="00A46D6E"/>
    <w:rsid w:val="00A47B5B"/>
    <w:rsid w:val="00A50212"/>
    <w:rsid w:val="00A548C9"/>
    <w:rsid w:val="00A553F4"/>
    <w:rsid w:val="00A642A8"/>
    <w:rsid w:val="00A667D8"/>
    <w:rsid w:val="00A67DEA"/>
    <w:rsid w:val="00A7022E"/>
    <w:rsid w:val="00A71491"/>
    <w:rsid w:val="00A73624"/>
    <w:rsid w:val="00A757F9"/>
    <w:rsid w:val="00A76370"/>
    <w:rsid w:val="00A7672A"/>
    <w:rsid w:val="00A8000E"/>
    <w:rsid w:val="00A81D2D"/>
    <w:rsid w:val="00A837FE"/>
    <w:rsid w:val="00A839C8"/>
    <w:rsid w:val="00A83F65"/>
    <w:rsid w:val="00A84505"/>
    <w:rsid w:val="00A85A66"/>
    <w:rsid w:val="00A86350"/>
    <w:rsid w:val="00A9446F"/>
    <w:rsid w:val="00AA1F80"/>
    <w:rsid w:val="00AA707F"/>
    <w:rsid w:val="00AA74A1"/>
    <w:rsid w:val="00AB0311"/>
    <w:rsid w:val="00AB2B17"/>
    <w:rsid w:val="00AB40A7"/>
    <w:rsid w:val="00AB48CB"/>
    <w:rsid w:val="00AB732E"/>
    <w:rsid w:val="00AC0776"/>
    <w:rsid w:val="00AC3DDD"/>
    <w:rsid w:val="00AC4558"/>
    <w:rsid w:val="00AC545B"/>
    <w:rsid w:val="00AC74A7"/>
    <w:rsid w:val="00AC756A"/>
    <w:rsid w:val="00AD094C"/>
    <w:rsid w:val="00AD0BBB"/>
    <w:rsid w:val="00AD14AF"/>
    <w:rsid w:val="00AD198D"/>
    <w:rsid w:val="00AD22F8"/>
    <w:rsid w:val="00AE204A"/>
    <w:rsid w:val="00AE2C07"/>
    <w:rsid w:val="00AE3155"/>
    <w:rsid w:val="00AE562C"/>
    <w:rsid w:val="00AF0C3C"/>
    <w:rsid w:val="00AF1A6B"/>
    <w:rsid w:val="00AF1B9E"/>
    <w:rsid w:val="00AF2386"/>
    <w:rsid w:val="00AF2FBF"/>
    <w:rsid w:val="00AF7967"/>
    <w:rsid w:val="00B051A7"/>
    <w:rsid w:val="00B0619F"/>
    <w:rsid w:val="00B07698"/>
    <w:rsid w:val="00B07C8A"/>
    <w:rsid w:val="00B12360"/>
    <w:rsid w:val="00B12930"/>
    <w:rsid w:val="00B12B7E"/>
    <w:rsid w:val="00B13742"/>
    <w:rsid w:val="00B13B4F"/>
    <w:rsid w:val="00B147D7"/>
    <w:rsid w:val="00B23C13"/>
    <w:rsid w:val="00B23D06"/>
    <w:rsid w:val="00B24C26"/>
    <w:rsid w:val="00B25BB8"/>
    <w:rsid w:val="00B2629F"/>
    <w:rsid w:val="00B27718"/>
    <w:rsid w:val="00B27B91"/>
    <w:rsid w:val="00B301B4"/>
    <w:rsid w:val="00B33FB5"/>
    <w:rsid w:val="00B34F9F"/>
    <w:rsid w:val="00B370E5"/>
    <w:rsid w:val="00B41F40"/>
    <w:rsid w:val="00B44C71"/>
    <w:rsid w:val="00B46DC9"/>
    <w:rsid w:val="00B47BE4"/>
    <w:rsid w:val="00B50402"/>
    <w:rsid w:val="00B516E1"/>
    <w:rsid w:val="00B52229"/>
    <w:rsid w:val="00B54324"/>
    <w:rsid w:val="00B56965"/>
    <w:rsid w:val="00B57FEB"/>
    <w:rsid w:val="00B64CC9"/>
    <w:rsid w:val="00B66A45"/>
    <w:rsid w:val="00B7218D"/>
    <w:rsid w:val="00B72613"/>
    <w:rsid w:val="00B73C6F"/>
    <w:rsid w:val="00B74A8B"/>
    <w:rsid w:val="00B74D73"/>
    <w:rsid w:val="00B76D1E"/>
    <w:rsid w:val="00B77234"/>
    <w:rsid w:val="00B7752B"/>
    <w:rsid w:val="00B77A88"/>
    <w:rsid w:val="00B819C5"/>
    <w:rsid w:val="00B84D21"/>
    <w:rsid w:val="00B87F45"/>
    <w:rsid w:val="00B9072F"/>
    <w:rsid w:val="00B944AE"/>
    <w:rsid w:val="00BA321A"/>
    <w:rsid w:val="00BA4232"/>
    <w:rsid w:val="00BA4574"/>
    <w:rsid w:val="00BA5139"/>
    <w:rsid w:val="00BA53F3"/>
    <w:rsid w:val="00BB1770"/>
    <w:rsid w:val="00BB1C29"/>
    <w:rsid w:val="00BB1E11"/>
    <w:rsid w:val="00BB64B8"/>
    <w:rsid w:val="00BB74CD"/>
    <w:rsid w:val="00BB771E"/>
    <w:rsid w:val="00BC1FB6"/>
    <w:rsid w:val="00BC214C"/>
    <w:rsid w:val="00BC5ADD"/>
    <w:rsid w:val="00BC6F29"/>
    <w:rsid w:val="00BC7128"/>
    <w:rsid w:val="00BD0980"/>
    <w:rsid w:val="00BD4BFF"/>
    <w:rsid w:val="00BD5CC0"/>
    <w:rsid w:val="00BE41DF"/>
    <w:rsid w:val="00BE5BFC"/>
    <w:rsid w:val="00BE6F8B"/>
    <w:rsid w:val="00BE7369"/>
    <w:rsid w:val="00BF05C5"/>
    <w:rsid w:val="00BF064F"/>
    <w:rsid w:val="00BF0E06"/>
    <w:rsid w:val="00BF4053"/>
    <w:rsid w:val="00BF4138"/>
    <w:rsid w:val="00BF4BA5"/>
    <w:rsid w:val="00BF6233"/>
    <w:rsid w:val="00BF6D31"/>
    <w:rsid w:val="00C045B0"/>
    <w:rsid w:val="00C05EB3"/>
    <w:rsid w:val="00C05F45"/>
    <w:rsid w:val="00C11630"/>
    <w:rsid w:val="00C12278"/>
    <w:rsid w:val="00C16735"/>
    <w:rsid w:val="00C23208"/>
    <w:rsid w:val="00C2569E"/>
    <w:rsid w:val="00C270B5"/>
    <w:rsid w:val="00C3056B"/>
    <w:rsid w:val="00C336E4"/>
    <w:rsid w:val="00C337B5"/>
    <w:rsid w:val="00C36D84"/>
    <w:rsid w:val="00C3755F"/>
    <w:rsid w:val="00C37E73"/>
    <w:rsid w:val="00C4083F"/>
    <w:rsid w:val="00C41CA6"/>
    <w:rsid w:val="00C4244B"/>
    <w:rsid w:val="00C4415E"/>
    <w:rsid w:val="00C446F0"/>
    <w:rsid w:val="00C450B5"/>
    <w:rsid w:val="00C46247"/>
    <w:rsid w:val="00C47B99"/>
    <w:rsid w:val="00C5119E"/>
    <w:rsid w:val="00C53382"/>
    <w:rsid w:val="00C60451"/>
    <w:rsid w:val="00C620C8"/>
    <w:rsid w:val="00C62AF1"/>
    <w:rsid w:val="00C669F1"/>
    <w:rsid w:val="00C67882"/>
    <w:rsid w:val="00C706A8"/>
    <w:rsid w:val="00C76077"/>
    <w:rsid w:val="00C77857"/>
    <w:rsid w:val="00C77895"/>
    <w:rsid w:val="00C80427"/>
    <w:rsid w:val="00C84058"/>
    <w:rsid w:val="00C841E7"/>
    <w:rsid w:val="00C862F8"/>
    <w:rsid w:val="00C8695A"/>
    <w:rsid w:val="00C8721C"/>
    <w:rsid w:val="00C87957"/>
    <w:rsid w:val="00C920D6"/>
    <w:rsid w:val="00C92F84"/>
    <w:rsid w:val="00C941F6"/>
    <w:rsid w:val="00C94AA7"/>
    <w:rsid w:val="00C97D6D"/>
    <w:rsid w:val="00C97FE8"/>
    <w:rsid w:val="00CA356F"/>
    <w:rsid w:val="00CA3577"/>
    <w:rsid w:val="00CA37CB"/>
    <w:rsid w:val="00CA3C57"/>
    <w:rsid w:val="00CA58AB"/>
    <w:rsid w:val="00CA6533"/>
    <w:rsid w:val="00CA7E14"/>
    <w:rsid w:val="00CB10CC"/>
    <w:rsid w:val="00CB2EA9"/>
    <w:rsid w:val="00CB562D"/>
    <w:rsid w:val="00CC0AC0"/>
    <w:rsid w:val="00CC5D89"/>
    <w:rsid w:val="00CC780D"/>
    <w:rsid w:val="00CC7FF4"/>
    <w:rsid w:val="00CD6C56"/>
    <w:rsid w:val="00CD75AE"/>
    <w:rsid w:val="00CE0C2B"/>
    <w:rsid w:val="00CE2BB9"/>
    <w:rsid w:val="00CE3840"/>
    <w:rsid w:val="00CE4E6D"/>
    <w:rsid w:val="00CE52B5"/>
    <w:rsid w:val="00CE5880"/>
    <w:rsid w:val="00CE63CC"/>
    <w:rsid w:val="00CF1150"/>
    <w:rsid w:val="00CF3D8A"/>
    <w:rsid w:val="00CF4771"/>
    <w:rsid w:val="00CF4E06"/>
    <w:rsid w:val="00CF5D64"/>
    <w:rsid w:val="00D00776"/>
    <w:rsid w:val="00D01D3C"/>
    <w:rsid w:val="00D023A7"/>
    <w:rsid w:val="00D023F5"/>
    <w:rsid w:val="00D042F6"/>
    <w:rsid w:val="00D0475D"/>
    <w:rsid w:val="00D05EA6"/>
    <w:rsid w:val="00D15BB1"/>
    <w:rsid w:val="00D15ED3"/>
    <w:rsid w:val="00D17EBC"/>
    <w:rsid w:val="00D24ECD"/>
    <w:rsid w:val="00D26634"/>
    <w:rsid w:val="00D27BFA"/>
    <w:rsid w:val="00D311F2"/>
    <w:rsid w:val="00D31B57"/>
    <w:rsid w:val="00D3225F"/>
    <w:rsid w:val="00D41C3A"/>
    <w:rsid w:val="00D46824"/>
    <w:rsid w:val="00D512F5"/>
    <w:rsid w:val="00D51EF9"/>
    <w:rsid w:val="00D545F1"/>
    <w:rsid w:val="00D5603D"/>
    <w:rsid w:val="00D56390"/>
    <w:rsid w:val="00D569B8"/>
    <w:rsid w:val="00D570D8"/>
    <w:rsid w:val="00D65048"/>
    <w:rsid w:val="00D65426"/>
    <w:rsid w:val="00D654C4"/>
    <w:rsid w:val="00D65E80"/>
    <w:rsid w:val="00D72EB6"/>
    <w:rsid w:val="00D732BF"/>
    <w:rsid w:val="00D74A69"/>
    <w:rsid w:val="00D75022"/>
    <w:rsid w:val="00D750BA"/>
    <w:rsid w:val="00D762E5"/>
    <w:rsid w:val="00D77356"/>
    <w:rsid w:val="00D77867"/>
    <w:rsid w:val="00D8080D"/>
    <w:rsid w:val="00D821E4"/>
    <w:rsid w:val="00D83D81"/>
    <w:rsid w:val="00D9117C"/>
    <w:rsid w:val="00D912DB"/>
    <w:rsid w:val="00D9517A"/>
    <w:rsid w:val="00D96374"/>
    <w:rsid w:val="00D963F0"/>
    <w:rsid w:val="00D97E1C"/>
    <w:rsid w:val="00DA2A79"/>
    <w:rsid w:val="00DA768F"/>
    <w:rsid w:val="00DA7B52"/>
    <w:rsid w:val="00DB0984"/>
    <w:rsid w:val="00DB276C"/>
    <w:rsid w:val="00DB33E6"/>
    <w:rsid w:val="00DB69E0"/>
    <w:rsid w:val="00DC40FA"/>
    <w:rsid w:val="00DC7264"/>
    <w:rsid w:val="00DD01EC"/>
    <w:rsid w:val="00DD18B6"/>
    <w:rsid w:val="00DD2328"/>
    <w:rsid w:val="00DD2B30"/>
    <w:rsid w:val="00DD2D96"/>
    <w:rsid w:val="00DD31E8"/>
    <w:rsid w:val="00DD5C61"/>
    <w:rsid w:val="00DD6395"/>
    <w:rsid w:val="00DE0080"/>
    <w:rsid w:val="00DE0110"/>
    <w:rsid w:val="00DE10E9"/>
    <w:rsid w:val="00DE2D03"/>
    <w:rsid w:val="00DF27FA"/>
    <w:rsid w:val="00DF2F8F"/>
    <w:rsid w:val="00DF3A4D"/>
    <w:rsid w:val="00DF6FE2"/>
    <w:rsid w:val="00E00D72"/>
    <w:rsid w:val="00E01D72"/>
    <w:rsid w:val="00E0201D"/>
    <w:rsid w:val="00E02A33"/>
    <w:rsid w:val="00E02D89"/>
    <w:rsid w:val="00E03A1E"/>
    <w:rsid w:val="00E049B6"/>
    <w:rsid w:val="00E06D88"/>
    <w:rsid w:val="00E073F9"/>
    <w:rsid w:val="00E07779"/>
    <w:rsid w:val="00E10375"/>
    <w:rsid w:val="00E13CDD"/>
    <w:rsid w:val="00E159EC"/>
    <w:rsid w:val="00E162C8"/>
    <w:rsid w:val="00E170C9"/>
    <w:rsid w:val="00E20BE7"/>
    <w:rsid w:val="00E20D81"/>
    <w:rsid w:val="00E22B2C"/>
    <w:rsid w:val="00E2313B"/>
    <w:rsid w:val="00E26559"/>
    <w:rsid w:val="00E33135"/>
    <w:rsid w:val="00E34A2C"/>
    <w:rsid w:val="00E414FA"/>
    <w:rsid w:val="00E443E7"/>
    <w:rsid w:val="00E44B2D"/>
    <w:rsid w:val="00E452BC"/>
    <w:rsid w:val="00E4667C"/>
    <w:rsid w:val="00E46DD8"/>
    <w:rsid w:val="00E474B7"/>
    <w:rsid w:val="00E51647"/>
    <w:rsid w:val="00E53FAA"/>
    <w:rsid w:val="00E5520D"/>
    <w:rsid w:val="00E5592A"/>
    <w:rsid w:val="00E600B2"/>
    <w:rsid w:val="00E617AE"/>
    <w:rsid w:val="00E7091E"/>
    <w:rsid w:val="00E71A78"/>
    <w:rsid w:val="00E72AE2"/>
    <w:rsid w:val="00E73309"/>
    <w:rsid w:val="00E81B45"/>
    <w:rsid w:val="00E8343F"/>
    <w:rsid w:val="00E84202"/>
    <w:rsid w:val="00E85A59"/>
    <w:rsid w:val="00E93C8C"/>
    <w:rsid w:val="00E9461D"/>
    <w:rsid w:val="00E95AFD"/>
    <w:rsid w:val="00E97067"/>
    <w:rsid w:val="00EA1EED"/>
    <w:rsid w:val="00EA2A30"/>
    <w:rsid w:val="00EA37D2"/>
    <w:rsid w:val="00EA53B4"/>
    <w:rsid w:val="00EA53F4"/>
    <w:rsid w:val="00EA54EF"/>
    <w:rsid w:val="00EA777A"/>
    <w:rsid w:val="00EB1892"/>
    <w:rsid w:val="00EB3352"/>
    <w:rsid w:val="00EB5133"/>
    <w:rsid w:val="00EB58E6"/>
    <w:rsid w:val="00EB7FA8"/>
    <w:rsid w:val="00EC56C2"/>
    <w:rsid w:val="00ED0C3E"/>
    <w:rsid w:val="00ED2365"/>
    <w:rsid w:val="00ED3C44"/>
    <w:rsid w:val="00ED4C3C"/>
    <w:rsid w:val="00ED51A8"/>
    <w:rsid w:val="00ED743B"/>
    <w:rsid w:val="00ED79B2"/>
    <w:rsid w:val="00ED7E92"/>
    <w:rsid w:val="00EE13CC"/>
    <w:rsid w:val="00EE1ECB"/>
    <w:rsid w:val="00EE69F9"/>
    <w:rsid w:val="00EE6CB2"/>
    <w:rsid w:val="00EF4E72"/>
    <w:rsid w:val="00EF5BC0"/>
    <w:rsid w:val="00EF684F"/>
    <w:rsid w:val="00EF761E"/>
    <w:rsid w:val="00F005DE"/>
    <w:rsid w:val="00F00C24"/>
    <w:rsid w:val="00F018C6"/>
    <w:rsid w:val="00F02519"/>
    <w:rsid w:val="00F0395E"/>
    <w:rsid w:val="00F043A4"/>
    <w:rsid w:val="00F046C2"/>
    <w:rsid w:val="00F05E2F"/>
    <w:rsid w:val="00F10C4A"/>
    <w:rsid w:val="00F10E85"/>
    <w:rsid w:val="00F124B5"/>
    <w:rsid w:val="00F15101"/>
    <w:rsid w:val="00F16B22"/>
    <w:rsid w:val="00F16F15"/>
    <w:rsid w:val="00F20B76"/>
    <w:rsid w:val="00F21024"/>
    <w:rsid w:val="00F218B4"/>
    <w:rsid w:val="00F23747"/>
    <w:rsid w:val="00F23CCC"/>
    <w:rsid w:val="00F2770C"/>
    <w:rsid w:val="00F32110"/>
    <w:rsid w:val="00F32EDD"/>
    <w:rsid w:val="00F400EC"/>
    <w:rsid w:val="00F4108D"/>
    <w:rsid w:val="00F417C6"/>
    <w:rsid w:val="00F4187D"/>
    <w:rsid w:val="00F421F6"/>
    <w:rsid w:val="00F45745"/>
    <w:rsid w:val="00F4612C"/>
    <w:rsid w:val="00F468D0"/>
    <w:rsid w:val="00F46E91"/>
    <w:rsid w:val="00F47400"/>
    <w:rsid w:val="00F51223"/>
    <w:rsid w:val="00F526BF"/>
    <w:rsid w:val="00F54915"/>
    <w:rsid w:val="00F621EC"/>
    <w:rsid w:val="00F6261D"/>
    <w:rsid w:val="00F643D8"/>
    <w:rsid w:val="00F67202"/>
    <w:rsid w:val="00F67B92"/>
    <w:rsid w:val="00F701A0"/>
    <w:rsid w:val="00F7066C"/>
    <w:rsid w:val="00F7185A"/>
    <w:rsid w:val="00F71A91"/>
    <w:rsid w:val="00F723F5"/>
    <w:rsid w:val="00F72E96"/>
    <w:rsid w:val="00F736E1"/>
    <w:rsid w:val="00F74157"/>
    <w:rsid w:val="00F76762"/>
    <w:rsid w:val="00F76B47"/>
    <w:rsid w:val="00F77A2D"/>
    <w:rsid w:val="00F8000D"/>
    <w:rsid w:val="00F80D90"/>
    <w:rsid w:val="00F815FA"/>
    <w:rsid w:val="00F81D23"/>
    <w:rsid w:val="00F8246E"/>
    <w:rsid w:val="00F825AF"/>
    <w:rsid w:val="00F82AE0"/>
    <w:rsid w:val="00F834D9"/>
    <w:rsid w:val="00F83CEB"/>
    <w:rsid w:val="00F86879"/>
    <w:rsid w:val="00F92265"/>
    <w:rsid w:val="00F93977"/>
    <w:rsid w:val="00F93C3B"/>
    <w:rsid w:val="00F95C87"/>
    <w:rsid w:val="00F96FAD"/>
    <w:rsid w:val="00F97A7D"/>
    <w:rsid w:val="00FA015E"/>
    <w:rsid w:val="00FA062B"/>
    <w:rsid w:val="00FA5715"/>
    <w:rsid w:val="00FA6213"/>
    <w:rsid w:val="00FB249C"/>
    <w:rsid w:val="00FB3917"/>
    <w:rsid w:val="00FB3E92"/>
    <w:rsid w:val="00FB56E0"/>
    <w:rsid w:val="00FB5F88"/>
    <w:rsid w:val="00FB7472"/>
    <w:rsid w:val="00FC23C4"/>
    <w:rsid w:val="00FC49CF"/>
    <w:rsid w:val="00FD1273"/>
    <w:rsid w:val="00FD24D0"/>
    <w:rsid w:val="00FD7E97"/>
    <w:rsid w:val="00FE25FA"/>
    <w:rsid w:val="00FE292A"/>
    <w:rsid w:val="00FE584E"/>
    <w:rsid w:val="00FF1E0B"/>
    <w:rsid w:val="00FF2A02"/>
    <w:rsid w:val="00FF2E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C03BB8"/>
  <w15:docId w15:val="{C33F24BC-D8B1-45F9-839D-6CA9565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A2778"/>
    <w:pPr>
      <w:widowControl w:val="0"/>
      <w:jc w:val="both"/>
    </w:pPr>
    <w:rPr>
      <w:rFonts w:ascii="宋体" w:hAnsi="宋体"/>
      <w:kern w:val="2"/>
      <w:sz w:val="21"/>
      <w:szCs w:val="32"/>
    </w:rPr>
  </w:style>
  <w:style w:type="paragraph" w:styleId="1">
    <w:name w:val="heading 1"/>
    <w:basedOn w:val="2"/>
    <w:next w:val="2"/>
    <w:autoRedefine/>
    <w:qFormat/>
    <w:rsid w:val="00EB58E6"/>
    <w:pPr>
      <w:keepNext/>
      <w:keepLines/>
      <w:numPr>
        <w:ilvl w:val="0"/>
      </w:numPr>
      <w:spacing w:after="120" w:line="578" w:lineRule="auto"/>
      <w:ind w:left="0"/>
      <w:outlineLvl w:val="0"/>
    </w:pPr>
    <w:rPr>
      <w:kern w:val="44"/>
      <w:sz w:val="28"/>
    </w:rPr>
  </w:style>
  <w:style w:type="paragraph" w:styleId="2">
    <w:name w:val="heading 2"/>
    <w:basedOn w:val="a0"/>
    <w:link w:val="20"/>
    <w:autoRedefine/>
    <w:qFormat/>
    <w:rsid w:val="00EB58E6"/>
    <w:pPr>
      <w:numPr>
        <w:ilvl w:val="1"/>
        <w:numId w:val="1"/>
      </w:numPr>
      <w:spacing w:beforeLines="50" w:before="156" w:line="360" w:lineRule="auto"/>
      <w:ind w:rightChars="100" w:right="210"/>
      <w:jc w:val="left"/>
      <w:outlineLvl w:val="1"/>
    </w:pPr>
    <w:rPr>
      <w:b/>
      <w:sz w:val="24"/>
      <w:szCs w:val="21"/>
    </w:rPr>
  </w:style>
  <w:style w:type="paragraph" w:styleId="3">
    <w:name w:val="heading 3"/>
    <w:basedOn w:val="a0"/>
    <w:next w:val="a1"/>
    <w:link w:val="30"/>
    <w:autoRedefine/>
    <w:qFormat/>
    <w:rsid w:val="009A11F3"/>
    <w:pPr>
      <w:numPr>
        <w:ilvl w:val="2"/>
        <w:numId w:val="1"/>
      </w:numPr>
      <w:tabs>
        <w:tab w:val="clear" w:pos="1004"/>
        <w:tab w:val="num" w:pos="930"/>
      </w:tabs>
      <w:spacing w:line="360" w:lineRule="auto"/>
      <w:ind w:leftChars="100" w:left="930" w:rightChars="100" w:right="210"/>
      <w:outlineLvl w:val="2"/>
    </w:pPr>
    <w:rPr>
      <w:bCs/>
      <w:szCs w:val="21"/>
    </w:rPr>
  </w:style>
  <w:style w:type="paragraph" w:styleId="4">
    <w:name w:val="heading 4"/>
    <w:basedOn w:val="a0"/>
    <w:next w:val="3"/>
    <w:autoRedefine/>
    <w:qFormat/>
    <w:rsid w:val="0052065F"/>
    <w:pPr>
      <w:numPr>
        <w:ilvl w:val="3"/>
        <w:numId w:val="1"/>
      </w:numPr>
      <w:spacing w:line="360" w:lineRule="auto"/>
      <w:outlineLvl w:val="3"/>
    </w:pPr>
    <w:rPr>
      <w:bCs/>
      <w:szCs w:val="21"/>
    </w:rPr>
  </w:style>
  <w:style w:type="paragraph" w:styleId="5">
    <w:name w:val="heading 5"/>
    <w:basedOn w:val="a0"/>
    <w:next w:val="a0"/>
    <w:autoRedefine/>
    <w:qFormat/>
    <w:rsid w:val="0052065F"/>
    <w:pPr>
      <w:numPr>
        <w:ilvl w:val="4"/>
        <w:numId w:val="1"/>
      </w:numPr>
      <w:spacing w:line="360" w:lineRule="auto"/>
      <w:outlineLvl w:val="4"/>
    </w:pPr>
    <w:rPr>
      <w:bCs/>
      <w:szCs w:val="21"/>
    </w:rPr>
  </w:style>
  <w:style w:type="paragraph" w:styleId="6">
    <w:name w:val="heading 6"/>
    <w:basedOn w:val="a0"/>
    <w:next w:val="a0"/>
    <w:autoRedefine/>
    <w:qFormat/>
    <w:rsid w:val="0052065F"/>
    <w:pPr>
      <w:numPr>
        <w:ilvl w:val="5"/>
        <w:numId w:val="1"/>
      </w:numPr>
      <w:outlineLvl w:val="5"/>
    </w:pPr>
  </w:style>
  <w:style w:type="paragraph" w:styleId="7">
    <w:name w:val="heading 7"/>
    <w:basedOn w:val="a0"/>
    <w:next w:val="a0"/>
    <w:qFormat/>
    <w:rsid w:val="0052065F"/>
    <w:pPr>
      <w:keepNext/>
      <w:keepLines/>
      <w:numPr>
        <w:ilvl w:val="6"/>
        <w:numId w:val="1"/>
      </w:numPr>
      <w:spacing w:before="240" w:after="64" w:line="320" w:lineRule="auto"/>
      <w:outlineLvl w:val="6"/>
    </w:pPr>
    <w:rPr>
      <w:bCs/>
      <w:szCs w:val="24"/>
    </w:rPr>
  </w:style>
  <w:style w:type="paragraph" w:styleId="8">
    <w:name w:val="heading 8"/>
    <w:basedOn w:val="a0"/>
    <w:next w:val="a0"/>
    <w:qFormat/>
    <w:rsid w:val="0052065F"/>
    <w:pPr>
      <w:keepNext/>
      <w:keepLines/>
      <w:numPr>
        <w:ilvl w:val="7"/>
        <w:numId w:val="1"/>
      </w:numPr>
      <w:spacing w:before="240" w:after="64" w:line="320" w:lineRule="auto"/>
      <w:outlineLvl w:val="7"/>
    </w:pPr>
    <w:rPr>
      <w:rFonts w:ascii="Arial" w:hAnsi="Arial"/>
      <w:szCs w:val="24"/>
    </w:rPr>
  </w:style>
  <w:style w:type="paragraph" w:styleId="9">
    <w:name w:val="heading 9"/>
    <w:basedOn w:val="a0"/>
    <w:next w:val="a0"/>
    <w:qFormat/>
    <w:rsid w:val="0052065F"/>
    <w:pPr>
      <w:keepNext/>
      <w:keepLines/>
      <w:numPr>
        <w:ilvl w:val="8"/>
        <w:numId w:val="1"/>
      </w:numPr>
      <w:spacing w:before="240" w:after="64" w:line="320" w:lineRule="auto"/>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1"/>
    <w:qFormat/>
    <w:rsid w:val="00A73624"/>
    <w:pPr>
      <w:spacing w:beforeLines="200"/>
      <w:jc w:val="center"/>
      <w:outlineLvl w:val="0"/>
    </w:pPr>
    <w:rPr>
      <w:rFonts w:cs="Arial"/>
      <w:b/>
      <w:bCs/>
      <w:sz w:val="24"/>
      <w:szCs w:val="24"/>
    </w:rPr>
  </w:style>
  <w:style w:type="paragraph" w:styleId="a1">
    <w:name w:val="Normal Indent"/>
    <w:basedOn w:val="a0"/>
    <w:rsid w:val="00415098"/>
    <w:pPr>
      <w:spacing w:line="360" w:lineRule="auto"/>
      <w:ind w:leftChars="600" w:left="1260"/>
    </w:pPr>
  </w:style>
  <w:style w:type="paragraph" w:styleId="a6">
    <w:name w:val="header"/>
    <w:basedOn w:val="a0"/>
    <w:rsid w:val="00DC40FA"/>
    <w:pPr>
      <w:pBdr>
        <w:bottom w:val="single" w:sz="6" w:space="1" w:color="auto"/>
      </w:pBdr>
      <w:tabs>
        <w:tab w:val="center" w:pos="4153"/>
        <w:tab w:val="right" w:pos="8306"/>
      </w:tabs>
      <w:snapToGrid w:val="0"/>
      <w:jc w:val="center"/>
    </w:pPr>
    <w:rPr>
      <w:sz w:val="18"/>
      <w:szCs w:val="18"/>
    </w:rPr>
  </w:style>
  <w:style w:type="paragraph" w:styleId="a7">
    <w:name w:val="footer"/>
    <w:basedOn w:val="a0"/>
    <w:autoRedefine/>
    <w:rsid w:val="00497489"/>
    <w:pPr>
      <w:tabs>
        <w:tab w:val="center" w:pos="4153"/>
        <w:tab w:val="right" w:pos="8306"/>
      </w:tabs>
      <w:snapToGrid w:val="0"/>
      <w:jc w:val="left"/>
    </w:pPr>
    <w:rPr>
      <w:szCs w:val="21"/>
    </w:rPr>
  </w:style>
  <w:style w:type="character" w:styleId="a8">
    <w:name w:val="page number"/>
    <w:basedOn w:val="a2"/>
    <w:rsid w:val="00DC40FA"/>
  </w:style>
  <w:style w:type="table" w:styleId="a9">
    <w:name w:val="Table Grid"/>
    <w:basedOn w:val="a3"/>
    <w:uiPriority w:val="59"/>
    <w:rsid w:val="00F824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rsid w:val="009A11F3"/>
    <w:rPr>
      <w:rFonts w:ascii="宋体" w:hAnsi="宋体"/>
      <w:bCs/>
      <w:kern w:val="2"/>
      <w:sz w:val="21"/>
      <w:szCs w:val="21"/>
    </w:rPr>
  </w:style>
  <w:style w:type="character" w:styleId="aa">
    <w:name w:val="annotation reference"/>
    <w:basedOn w:val="a2"/>
    <w:semiHidden/>
    <w:rsid w:val="00DC40FA"/>
    <w:rPr>
      <w:sz w:val="21"/>
      <w:szCs w:val="21"/>
    </w:rPr>
  </w:style>
  <w:style w:type="paragraph" w:styleId="ab">
    <w:name w:val="annotation text"/>
    <w:basedOn w:val="a0"/>
    <w:semiHidden/>
    <w:rsid w:val="00DC40FA"/>
    <w:pPr>
      <w:jc w:val="left"/>
    </w:pPr>
  </w:style>
  <w:style w:type="paragraph" w:styleId="ac">
    <w:name w:val="Balloon Text"/>
    <w:basedOn w:val="a0"/>
    <w:semiHidden/>
    <w:rsid w:val="00DC40FA"/>
    <w:rPr>
      <w:sz w:val="18"/>
      <w:szCs w:val="18"/>
    </w:rPr>
  </w:style>
  <w:style w:type="paragraph" w:customStyle="1" w:styleId="21">
    <w:name w:val="样式 标题 2 + 段前: 1 行"/>
    <w:basedOn w:val="2"/>
    <w:rsid w:val="006265D8"/>
    <w:pPr>
      <w:spacing w:beforeLines="0"/>
    </w:pPr>
    <w:rPr>
      <w:rFonts w:cs="宋体"/>
      <w:bCs/>
      <w:szCs w:val="20"/>
    </w:rPr>
  </w:style>
  <w:style w:type="paragraph" w:styleId="a">
    <w:name w:val="List Bullet"/>
    <w:basedOn w:val="ad"/>
    <w:autoRedefine/>
    <w:rsid w:val="005B2F2B"/>
    <w:pPr>
      <w:widowControl/>
      <w:numPr>
        <w:numId w:val="2"/>
      </w:numPr>
      <w:spacing w:after="120"/>
      <w:ind w:left="714" w:right="720" w:firstLineChars="0" w:hanging="357"/>
    </w:pPr>
    <w:rPr>
      <w:rFonts w:ascii="Garamond" w:hAnsi="Garamond"/>
      <w:kern w:val="0"/>
      <w:szCs w:val="20"/>
    </w:rPr>
  </w:style>
  <w:style w:type="paragraph" w:styleId="ad">
    <w:name w:val="List"/>
    <w:basedOn w:val="a0"/>
    <w:rsid w:val="005B2F2B"/>
    <w:pPr>
      <w:ind w:left="200" w:hangingChars="200" w:hanging="200"/>
    </w:pPr>
  </w:style>
  <w:style w:type="character" w:customStyle="1" w:styleId="20">
    <w:name w:val="标题 2 字符"/>
    <w:basedOn w:val="a2"/>
    <w:link w:val="2"/>
    <w:rsid w:val="00EB58E6"/>
    <w:rPr>
      <w:rFonts w:ascii="宋体" w:hAnsi="宋体"/>
      <w:b/>
      <w:kern w:val="2"/>
      <w:sz w:val="24"/>
      <w:szCs w:val="21"/>
    </w:rPr>
  </w:style>
  <w:style w:type="character" w:customStyle="1" w:styleId="CharChar1">
    <w:name w:val="Char Char1"/>
    <w:basedOn w:val="a2"/>
    <w:rsid w:val="005E1EC6"/>
    <w:rPr>
      <w:rFonts w:ascii="宋体" w:eastAsia="宋体" w:hAnsi="宋体"/>
      <w:bCs/>
      <w:kern w:val="2"/>
      <w:sz w:val="21"/>
      <w:szCs w:val="21"/>
      <w:lang w:val="en-US" w:eastAsia="zh-CN" w:bidi="ar-SA"/>
    </w:rPr>
  </w:style>
  <w:style w:type="paragraph" w:styleId="ae">
    <w:name w:val="annotation subject"/>
    <w:basedOn w:val="ab"/>
    <w:next w:val="ab"/>
    <w:semiHidden/>
    <w:rsid w:val="0073193F"/>
    <w:rPr>
      <w:b/>
      <w:bCs/>
    </w:rPr>
  </w:style>
  <w:style w:type="paragraph" w:styleId="af">
    <w:name w:val="Document Map"/>
    <w:basedOn w:val="a0"/>
    <w:link w:val="af0"/>
    <w:rsid w:val="00924C7B"/>
    <w:rPr>
      <w:sz w:val="18"/>
      <w:szCs w:val="18"/>
    </w:rPr>
  </w:style>
  <w:style w:type="character" w:customStyle="1" w:styleId="af0">
    <w:name w:val="文档结构图 字符"/>
    <w:basedOn w:val="a2"/>
    <w:link w:val="af"/>
    <w:rsid w:val="00924C7B"/>
    <w:rPr>
      <w:rFonts w:ascii="宋体" w:hAnsi="宋体"/>
      <w:kern w:val="2"/>
      <w:sz w:val="18"/>
      <w:szCs w:val="18"/>
    </w:rPr>
  </w:style>
  <w:style w:type="paragraph" w:styleId="af1">
    <w:name w:val="List Paragraph"/>
    <w:basedOn w:val="a0"/>
    <w:uiPriority w:val="34"/>
    <w:qFormat/>
    <w:rsid w:val="00350EEB"/>
    <w:pPr>
      <w:ind w:firstLineChars="200" w:firstLine="420"/>
    </w:pPr>
  </w:style>
  <w:style w:type="character" w:styleId="af2">
    <w:name w:val="Hyperlink"/>
    <w:basedOn w:val="a2"/>
    <w:unhideWhenUsed/>
    <w:rsid w:val="001A4D28"/>
    <w:rPr>
      <w:color w:val="0000FF" w:themeColor="hyperlink"/>
      <w:u w:val="single"/>
    </w:rPr>
  </w:style>
  <w:style w:type="character" w:styleId="af3">
    <w:name w:val="FollowedHyperlink"/>
    <w:basedOn w:val="a2"/>
    <w:rsid w:val="007A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7202">
      <w:bodyDiv w:val="1"/>
      <w:marLeft w:val="0"/>
      <w:marRight w:val="0"/>
      <w:marTop w:val="0"/>
      <w:marBottom w:val="0"/>
      <w:divBdr>
        <w:top w:val="none" w:sz="0" w:space="0" w:color="auto"/>
        <w:left w:val="none" w:sz="0" w:space="0" w:color="auto"/>
        <w:bottom w:val="none" w:sz="0" w:space="0" w:color="auto"/>
        <w:right w:val="none" w:sz="0" w:space="0" w:color="auto"/>
      </w:divBdr>
    </w:div>
    <w:div w:id="295649312">
      <w:bodyDiv w:val="1"/>
      <w:marLeft w:val="0"/>
      <w:marRight w:val="0"/>
      <w:marTop w:val="0"/>
      <w:marBottom w:val="0"/>
      <w:divBdr>
        <w:top w:val="none" w:sz="0" w:space="0" w:color="auto"/>
        <w:left w:val="none" w:sz="0" w:space="0" w:color="auto"/>
        <w:bottom w:val="none" w:sz="0" w:space="0" w:color="auto"/>
        <w:right w:val="none" w:sz="0" w:space="0" w:color="auto"/>
      </w:divBdr>
    </w:div>
    <w:div w:id="328945958">
      <w:bodyDiv w:val="1"/>
      <w:marLeft w:val="0"/>
      <w:marRight w:val="0"/>
      <w:marTop w:val="0"/>
      <w:marBottom w:val="0"/>
      <w:divBdr>
        <w:top w:val="none" w:sz="0" w:space="0" w:color="auto"/>
        <w:left w:val="none" w:sz="0" w:space="0" w:color="auto"/>
        <w:bottom w:val="none" w:sz="0" w:space="0" w:color="auto"/>
        <w:right w:val="none" w:sz="0" w:space="0" w:color="auto"/>
      </w:divBdr>
    </w:div>
    <w:div w:id="490172066">
      <w:bodyDiv w:val="1"/>
      <w:marLeft w:val="0"/>
      <w:marRight w:val="0"/>
      <w:marTop w:val="0"/>
      <w:marBottom w:val="0"/>
      <w:divBdr>
        <w:top w:val="none" w:sz="0" w:space="0" w:color="auto"/>
        <w:left w:val="none" w:sz="0" w:space="0" w:color="auto"/>
        <w:bottom w:val="none" w:sz="0" w:space="0" w:color="auto"/>
        <w:right w:val="none" w:sz="0" w:space="0" w:color="auto"/>
      </w:divBdr>
    </w:div>
    <w:div w:id="547454683">
      <w:bodyDiv w:val="1"/>
      <w:marLeft w:val="0"/>
      <w:marRight w:val="0"/>
      <w:marTop w:val="0"/>
      <w:marBottom w:val="0"/>
      <w:divBdr>
        <w:top w:val="none" w:sz="0" w:space="0" w:color="auto"/>
        <w:left w:val="none" w:sz="0" w:space="0" w:color="auto"/>
        <w:bottom w:val="none" w:sz="0" w:space="0" w:color="auto"/>
        <w:right w:val="none" w:sz="0" w:space="0" w:color="auto"/>
      </w:divBdr>
    </w:div>
    <w:div w:id="710111398">
      <w:bodyDiv w:val="1"/>
      <w:marLeft w:val="0"/>
      <w:marRight w:val="0"/>
      <w:marTop w:val="0"/>
      <w:marBottom w:val="0"/>
      <w:divBdr>
        <w:top w:val="none" w:sz="0" w:space="0" w:color="auto"/>
        <w:left w:val="none" w:sz="0" w:space="0" w:color="auto"/>
        <w:bottom w:val="none" w:sz="0" w:space="0" w:color="auto"/>
        <w:right w:val="none" w:sz="0" w:space="0" w:color="auto"/>
      </w:divBdr>
    </w:div>
    <w:div w:id="9257254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28986543">
          <w:marLeft w:val="0"/>
          <w:marRight w:val="0"/>
          <w:marTop w:val="0"/>
          <w:marBottom w:val="0"/>
          <w:divBdr>
            <w:top w:val="none" w:sz="0" w:space="0" w:color="auto"/>
            <w:left w:val="none" w:sz="0" w:space="0" w:color="auto"/>
            <w:bottom w:val="none" w:sz="0" w:space="0" w:color="auto"/>
            <w:right w:val="none" w:sz="0" w:space="0" w:color="auto"/>
          </w:divBdr>
        </w:div>
        <w:div w:id="155473556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5359814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86733048">
                  <w:marLeft w:val="0"/>
                  <w:marRight w:val="0"/>
                  <w:marTop w:val="0"/>
                  <w:marBottom w:val="0"/>
                  <w:divBdr>
                    <w:top w:val="none" w:sz="0" w:space="0" w:color="auto"/>
                    <w:left w:val="none" w:sz="0" w:space="0" w:color="auto"/>
                    <w:bottom w:val="none" w:sz="0" w:space="0" w:color="auto"/>
                    <w:right w:val="none" w:sz="0" w:space="0" w:color="auto"/>
                  </w:divBdr>
                  <w:divsChild>
                    <w:div w:id="1311248638">
                      <w:marLeft w:val="0"/>
                      <w:marRight w:val="0"/>
                      <w:marTop w:val="0"/>
                      <w:marBottom w:val="0"/>
                      <w:divBdr>
                        <w:top w:val="none" w:sz="0" w:space="0" w:color="auto"/>
                        <w:left w:val="none" w:sz="0" w:space="0" w:color="auto"/>
                        <w:bottom w:val="none" w:sz="0" w:space="0" w:color="auto"/>
                        <w:right w:val="none" w:sz="0" w:space="0" w:color="auto"/>
                      </w:divBdr>
                    </w:div>
                    <w:div w:id="2003579979">
                      <w:marLeft w:val="0"/>
                      <w:marRight w:val="0"/>
                      <w:marTop w:val="0"/>
                      <w:marBottom w:val="0"/>
                      <w:divBdr>
                        <w:top w:val="none" w:sz="0" w:space="0" w:color="auto"/>
                        <w:left w:val="none" w:sz="0" w:space="0" w:color="auto"/>
                        <w:bottom w:val="none" w:sz="0" w:space="0" w:color="auto"/>
                        <w:right w:val="none" w:sz="0" w:space="0" w:color="auto"/>
                      </w:divBdr>
                    </w:div>
                    <w:div w:id="8618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20228">
      <w:bodyDiv w:val="1"/>
      <w:marLeft w:val="0"/>
      <w:marRight w:val="0"/>
      <w:marTop w:val="0"/>
      <w:marBottom w:val="0"/>
      <w:divBdr>
        <w:top w:val="none" w:sz="0" w:space="0" w:color="auto"/>
        <w:left w:val="none" w:sz="0" w:space="0" w:color="auto"/>
        <w:bottom w:val="none" w:sz="0" w:space="0" w:color="auto"/>
        <w:right w:val="none" w:sz="0" w:space="0" w:color="auto"/>
      </w:divBdr>
    </w:div>
    <w:div w:id="961231671">
      <w:bodyDiv w:val="1"/>
      <w:marLeft w:val="0"/>
      <w:marRight w:val="0"/>
      <w:marTop w:val="0"/>
      <w:marBottom w:val="0"/>
      <w:divBdr>
        <w:top w:val="none" w:sz="0" w:space="0" w:color="auto"/>
        <w:left w:val="none" w:sz="0" w:space="0" w:color="auto"/>
        <w:bottom w:val="none" w:sz="0" w:space="0" w:color="auto"/>
        <w:right w:val="none" w:sz="0" w:space="0" w:color="auto"/>
      </w:divBdr>
    </w:div>
    <w:div w:id="1046952098">
      <w:bodyDiv w:val="1"/>
      <w:marLeft w:val="0"/>
      <w:marRight w:val="0"/>
      <w:marTop w:val="0"/>
      <w:marBottom w:val="0"/>
      <w:divBdr>
        <w:top w:val="none" w:sz="0" w:space="0" w:color="auto"/>
        <w:left w:val="none" w:sz="0" w:space="0" w:color="auto"/>
        <w:bottom w:val="none" w:sz="0" w:space="0" w:color="auto"/>
        <w:right w:val="none" w:sz="0" w:space="0" w:color="auto"/>
      </w:divBdr>
    </w:div>
    <w:div w:id="1096680244">
      <w:bodyDiv w:val="1"/>
      <w:marLeft w:val="0"/>
      <w:marRight w:val="0"/>
      <w:marTop w:val="0"/>
      <w:marBottom w:val="0"/>
      <w:divBdr>
        <w:top w:val="none" w:sz="0" w:space="0" w:color="auto"/>
        <w:left w:val="none" w:sz="0" w:space="0" w:color="auto"/>
        <w:bottom w:val="none" w:sz="0" w:space="0" w:color="auto"/>
        <w:right w:val="none" w:sz="0" w:space="0" w:color="auto"/>
      </w:divBdr>
    </w:div>
    <w:div w:id="1248727440">
      <w:bodyDiv w:val="1"/>
      <w:marLeft w:val="0"/>
      <w:marRight w:val="0"/>
      <w:marTop w:val="0"/>
      <w:marBottom w:val="0"/>
      <w:divBdr>
        <w:top w:val="none" w:sz="0" w:space="0" w:color="auto"/>
        <w:left w:val="none" w:sz="0" w:space="0" w:color="auto"/>
        <w:bottom w:val="none" w:sz="0" w:space="0" w:color="auto"/>
        <w:right w:val="none" w:sz="0" w:space="0" w:color="auto"/>
      </w:divBdr>
    </w:div>
    <w:div w:id="1287661050">
      <w:bodyDiv w:val="1"/>
      <w:marLeft w:val="0"/>
      <w:marRight w:val="0"/>
      <w:marTop w:val="0"/>
      <w:marBottom w:val="0"/>
      <w:divBdr>
        <w:top w:val="none" w:sz="0" w:space="0" w:color="auto"/>
        <w:left w:val="none" w:sz="0" w:space="0" w:color="auto"/>
        <w:bottom w:val="none" w:sz="0" w:space="0" w:color="auto"/>
        <w:right w:val="none" w:sz="0" w:space="0" w:color="auto"/>
      </w:divBdr>
    </w:div>
    <w:div w:id="1583834153">
      <w:bodyDiv w:val="1"/>
      <w:marLeft w:val="0"/>
      <w:marRight w:val="0"/>
      <w:marTop w:val="0"/>
      <w:marBottom w:val="0"/>
      <w:divBdr>
        <w:top w:val="none" w:sz="0" w:space="0" w:color="auto"/>
        <w:left w:val="none" w:sz="0" w:space="0" w:color="auto"/>
        <w:bottom w:val="none" w:sz="0" w:space="0" w:color="auto"/>
        <w:right w:val="none" w:sz="0" w:space="0" w:color="auto"/>
      </w:divBdr>
    </w:div>
    <w:div w:id="1826193305">
      <w:bodyDiv w:val="1"/>
      <w:marLeft w:val="0"/>
      <w:marRight w:val="0"/>
      <w:marTop w:val="0"/>
      <w:marBottom w:val="0"/>
      <w:divBdr>
        <w:top w:val="none" w:sz="0" w:space="0" w:color="auto"/>
        <w:left w:val="none" w:sz="0" w:space="0" w:color="auto"/>
        <w:bottom w:val="none" w:sz="0" w:space="0" w:color="auto"/>
        <w:right w:val="none" w:sz="0" w:space="0" w:color="auto"/>
      </w:divBdr>
    </w:div>
    <w:div w:id="1844737910">
      <w:bodyDiv w:val="1"/>
      <w:marLeft w:val="0"/>
      <w:marRight w:val="0"/>
      <w:marTop w:val="0"/>
      <w:marBottom w:val="0"/>
      <w:divBdr>
        <w:top w:val="none" w:sz="0" w:space="0" w:color="auto"/>
        <w:left w:val="none" w:sz="0" w:space="0" w:color="auto"/>
        <w:bottom w:val="none" w:sz="0" w:space="0" w:color="auto"/>
        <w:right w:val="none" w:sz="0" w:space="0" w:color="auto"/>
      </w:divBdr>
    </w:div>
    <w:div w:id="1912692075">
      <w:bodyDiv w:val="1"/>
      <w:marLeft w:val="0"/>
      <w:marRight w:val="0"/>
      <w:marTop w:val="0"/>
      <w:marBottom w:val="0"/>
      <w:divBdr>
        <w:top w:val="none" w:sz="0" w:space="0" w:color="auto"/>
        <w:left w:val="none" w:sz="0" w:space="0" w:color="auto"/>
        <w:bottom w:val="none" w:sz="0" w:space="0" w:color="auto"/>
        <w:right w:val="none" w:sz="0" w:space="0" w:color="auto"/>
      </w:divBdr>
    </w:div>
    <w:div w:id="1998604955">
      <w:bodyDiv w:val="1"/>
      <w:marLeft w:val="0"/>
      <w:marRight w:val="0"/>
      <w:marTop w:val="0"/>
      <w:marBottom w:val="0"/>
      <w:divBdr>
        <w:top w:val="none" w:sz="0" w:space="0" w:color="auto"/>
        <w:left w:val="none" w:sz="0" w:space="0" w:color="auto"/>
        <w:bottom w:val="none" w:sz="0" w:space="0" w:color="auto"/>
        <w:right w:val="none" w:sz="0" w:space="0" w:color="auto"/>
      </w:divBdr>
    </w:div>
    <w:div w:id="2000690827">
      <w:bodyDiv w:val="1"/>
      <w:marLeft w:val="0"/>
      <w:marRight w:val="0"/>
      <w:marTop w:val="0"/>
      <w:marBottom w:val="0"/>
      <w:divBdr>
        <w:top w:val="none" w:sz="0" w:space="0" w:color="auto"/>
        <w:left w:val="none" w:sz="0" w:space="0" w:color="auto"/>
        <w:bottom w:val="none" w:sz="0" w:space="0" w:color="auto"/>
        <w:right w:val="none" w:sz="0" w:space="0" w:color="auto"/>
      </w:divBdr>
    </w:div>
    <w:div w:id="2093894850">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92.168.0.11:8081/svn/rdrelease/&#36719;&#20214;&#21457;&#24067;/NETCA_CRYPTO/current/winX86/&#21160;&#24577;&#24211;/Crypto" TargetMode="External"/><Relationship Id="rId18" Type="http://schemas.openxmlformats.org/officeDocument/2006/relationships/hyperlink" Target="http://192.168.0.11:8081/svn/rdrelease/&#36719;&#20214;&#21457;&#24067;/NETCA_CRYPTO/current/winX86/&#21160;&#24577;&#24211;/Crypto" TargetMode="External"/><Relationship Id="rId26" Type="http://schemas.openxmlformats.org/officeDocument/2006/relationships/hyperlink" Target="http://*.netca.mobi" TargetMode="External"/><Relationship Id="rId3" Type="http://schemas.openxmlformats.org/officeDocument/2006/relationships/styles" Target="styles.xml"/><Relationship Id="rId21" Type="http://schemas.openxmlformats.org/officeDocument/2006/relationships/hyperlink" Target="http://*.netca.net" TargetMode="External"/><Relationship Id="rId7" Type="http://schemas.openxmlformats.org/officeDocument/2006/relationships/endnotes" Target="endnotes.xml"/><Relationship Id="rId12" Type="http://schemas.openxmlformats.org/officeDocument/2006/relationships/hyperlink" Target="http://192.168.0.123:8080/browse/KX-708" TargetMode="External"/><Relationship Id="rId17" Type="http://schemas.openxmlformats.org/officeDocument/2006/relationships/hyperlink" Target="http://192.168.0.11:8081/svn/rdrelease/&#36719;&#20214;&#21457;&#24067;/NETCA_CRYPTO/" TargetMode="External"/><Relationship Id="rId25" Type="http://schemas.openxmlformats.org/officeDocument/2006/relationships/hyperlink" Target="https://*.netca.mobi" TargetMode="External"/><Relationship Id="rId2" Type="http://schemas.openxmlformats.org/officeDocument/2006/relationships/numbering" Target="numbering.xml"/><Relationship Id="rId16" Type="http://schemas.openxmlformats.org/officeDocument/2006/relationships/hyperlink" Target="http://192.168.0.11:8081/svn/rdrelease/&#36719;&#20214;&#21457;&#24067;/NETCA_CRYPTO/" TargetMode="External"/><Relationship Id="rId20" Type="http://schemas.openxmlformats.org/officeDocument/2006/relationships/hyperlink" Target="https://*.cnca.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0/09/xmldsig" TargetMode="External"/><Relationship Id="rId24" Type="http://schemas.openxmlformats.org/officeDocument/2006/relationships/hyperlink" Target="https://*.netca.net.cn" TargetMode="External"/><Relationship Id="rId5" Type="http://schemas.openxmlformats.org/officeDocument/2006/relationships/webSettings" Target="webSettings.xml"/><Relationship Id="rId15" Type="http://schemas.openxmlformats.org/officeDocument/2006/relationships/hyperlink" Target="http://192.168.0.11:8081/svn/rdrelease/&#36719;&#20214;&#21457;&#24067;/SecuInter/4.1/x86" TargetMode="External"/><Relationship Id="rId23" Type="http://schemas.openxmlformats.org/officeDocument/2006/relationships/hyperlink" Target="http://*.netca.net.cn"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121.33.212.11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192.168.0.11:8081/svn/rdrelease/&#36719;&#20214;&#21457;&#24067;/NETCA_CRYPTO/current/winX86/&#21160;&#24577;&#24211;/COM" TargetMode="External"/><Relationship Id="rId22" Type="http://schemas.openxmlformats.org/officeDocument/2006/relationships/hyperlink" Target="https://*.netca.net" TargetMode="External"/><Relationship Id="rId27" Type="http://schemas.openxmlformats.org/officeDocument/2006/relationships/hyperlink" Target="http://192.168.0.11:8081/svn/rdrelease/&#36719;&#20214;&#21457;&#24067;/&#32479;&#19968;&#20171;&#36136;&#31649;&#29702;&#24037;&#20855;/current/&#21457;&#24067;&#29256;/&#35777;&#20070;&#38142;" TargetMode="Externa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320;&#21457;&#31649;&#29702;&#35268;&#33539;\3.&#25351;&#21335;\NETCA-T01-PR03-GUXX%20&#30740;&#21457;xxxx&#25351;&#2133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42811-D483-41C6-92F3-927920829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NETCA-T01-PR03-GUXX 研发xxxx指南模板.dot</Template>
  <TotalTime>3420</TotalTime>
  <Pages>20</Pages>
  <Words>2831</Words>
  <Characters>16137</Characters>
  <Application>Microsoft Office Word</Application>
  <DocSecurity>0</DocSecurity>
  <Lines>134</Lines>
  <Paragraphs>37</Paragraphs>
  <ScaleCrop>false</ScaleCrop>
  <Company>cnca</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软件配置文件编写指南</dc:title>
  <dc:subject/>
  <dc:creator>linjiebin</dc:creator>
  <cp:keywords>软件配置文件编写指南</cp:keywords>
  <dc:description/>
  <cp:lastModifiedBy>Weng</cp:lastModifiedBy>
  <cp:revision>685</cp:revision>
  <cp:lastPrinted>1900-12-31T16:00:00Z</cp:lastPrinted>
  <dcterms:created xsi:type="dcterms:W3CDTF">2011-04-20T05:58:00Z</dcterms:created>
  <dcterms:modified xsi:type="dcterms:W3CDTF">2020-12-24T06:27:00Z</dcterms:modified>
</cp:coreProperties>
</file>